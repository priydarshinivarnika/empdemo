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32"/>
          <w:szCs w:val="32"/>
        </w:rPr>
        <w:id w:val="1577716268"/>
        <w:docPartObj>
          <w:docPartGallery w:val="Cover Pages"/>
          <w:docPartUnique/>
        </w:docPartObj>
      </w:sdtPr>
      <w:sdtEndPr/>
      <w:sdtContent>
        <w:p w:rsidR="00CB5A32" w:rsidRPr="00846FAF" w:rsidRDefault="00CB5A32" w:rsidP="00CB5A32">
          <w:pPr>
            <w:rPr>
              <w:rFonts w:eastAsiaTheme="majorEastAsia" w:cstheme="majorBidi"/>
              <w:b/>
              <w:bCs/>
              <w:color w:val="365F91" w:themeColor="accent1" w:themeShade="BF"/>
              <w:sz w:val="32"/>
              <w:szCs w:val="32"/>
            </w:rPr>
          </w:pPr>
          <w:r w:rsidRPr="00846FAF">
            <w:rPr>
              <w:noProof/>
            </w:rPr>
            <mc:AlternateContent>
              <mc:Choice Requires="wps">
                <w:drawing>
                  <wp:anchor distT="0" distB="0" distL="114300" distR="114300" simplePos="0" relativeHeight="251660288" behindDoc="1" locked="0" layoutInCell="1" allowOverlap="1" wp14:anchorId="13FA797E" wp14:editId="0B1388C1">
                    <wp:simplePos x="0" y="0"/>
                    <wp:positionH relativeFrom="page">
                      <wp:align>center</wp:align>
                    </wp:positionH>
                    <wp:positionV relativeFrom="page">
                      <wp:align>center</wp:align>
                    </wp:positionV>
                    <wp:extent cx="6156251" cy="6305107"/>
                    <wp:effectExtent l="0" t="0" r="0" b="635"/>
                    <wp:wrapNone/>
                    <wp:docPr id="52" name="Rectangle 52"/>
                    <wp:cNvGraphicFramePr/>
                    <a:graphic xmlns:a="http://schemas.openxmlformats.org/drawingml/2006/main">
                      <a:graphicData uri="http://schemas.microsoft.com/office/word/2010/wordprocessingShape">
                        <wps:wsp>
                          <wps:cNvSpPr/>
                          <wps:spPr>
                            <a:xfrm>
                              <a:off x="0" y="0"/>
                              <a:ext cx="6156251" cy="6305107"/>
                            </a:xfrm>
                            <a:prstGeom prst="rect">
                              <a:avLst/>
                            </a:prstGeom>
                            <a:solidFill>
                              <a:schemeClr val="bg1"/>
                            </a:solidFill>
                            <a:ln>
                              <a:noFill/>
                            </a:ln>
                          </wps:spPr>
                          <wps:style>
                            <a:lnRef idx="2">
                              <a:schemeClr val="accent1">
                                <a:shade val="50000"/>
                              </a:schemeClr>
                            </a:lnRef>
                            <a:fillRef idx="1003">
                              <a:schemeClr val="lt1"/>
                            </a:fillRef>
                            <a:effectRef idx="0">
                              <a:schemeClr val="accent1"/>
                            </a:effectRef>
                            <a:fontRef idx="minor">
                              <a:schemeClr val="lt1"/>
                            </a:fontRef>
                          </wps:style>
                          <wps:txbx>
                            <w:txbxContent>
                              <w:p w:rsidR="00CB5A32" w:rsidRDefault="00CB5A32" w:rsidP="00CB5A32">
                                <w:pPr>
                                  <w:jc w:val="center"/>
                                  <w:rPr>
                                    <w:rFonts w:ascii="Arial Black" w:hAnsi="Arial Black" w:cs="Arial"/>
                                    <w:b/>
                                    <w:i/>
                                    <w:color w:val="C00000"/>
                                    <w:sz w:val="132"/>
                                    <w:szCs w:val="132"/>
                                    <w14:shadow w14:blurRad="50800" w14:dist="38100" w14:dir="0" w14:sx="100000" w14:sy="100000" w14:kx="0" w14:ky="0" w14:algn="l">
                                      <w14:srgbClr w14:val="000000">
                                        <w14:alpha w14:val="60000"/>
                                      </w14:srgbClr>
                                    </w14:shadow>
                                  </w:rPr>
                                </w:pPr>
                              </w:p>
                              <w:p w:rsidR="00CB5A32" w:rsidRDefault="00CB5A32" w:rsidP="00CB5A32">
                                <w:pPr>
                                  <w:jc w:val="center"/>
                                  <w:rPr>
                                    <w:rFonts w:asciiTheme="majorHAnsi" w:eastAsiaTheme="majorEastAsia" w:hAnsiTheme="majorHAnsi" w:cstheme="majorBidi"/>
                                    <w:color w:val="365F91" w:themeColor="accent1" w:themeShade="BF"/>
                                  </w:rPr>
                                </w:pPr>
                                <w:r w:rsidRPr="00FC5C8B">
                                  <w:rPr>
                                    <w:rFonts w:ascii="Arial Black" w:hAnsi="Arial Black" w:cs="Arial"/>
                                    <w:b/>
                                    <w:i/>
                                    <w:color w:val="C00000"/>
                                    <w:sz w:val="132"/>
                                    <w:szCs w:val="132"/>
                                    <w14:shadow w14:blurRad="50800" w14:dist="38100" w14:dir="0" w14:sx="100000" w14:sy="100000" w14:kx="0" w14:ky="0" w14:algn="l">
                                      <w14:srgbClr w14:val="000000">
                                        <w14:alpha w14:val="60000"/>
                                      </w14:srgbClr>
                                    </w14:shadow>
                                  </w:rPr>
                                  <w:t>EQUIFAX</w:t>
                                </w:r>
                              </w:p>
                              <w:p w:rsidR="00CB5A32" w:rsidRDefault="00CB5A32" w:rsidP="00CB5A32">
                                <w:pPr>
                                  <w:jc w:val="center"/>
                                  <w:rPr>
                                    <w:color w:val="404040" w:themeColor="text1" w:themeTint="BF"/>
                                    <w:sz w:val="96"/>
                                    <w:szCs w:val="96"/>
                                    <w14:shadow w14:blurRad="50800" w14:dist="38100" w14:dir="0" w14:sx="100000" w14:sy="100000" w14:kx="0" w14:ky="0" w14:algn="l">
                                      <w14:srgbClr w14:val="000000">
                                        <w14:alpha w14:val="60000"/>
                                      </w14:srgbClr>
                                    </w14:shadow>
                                  </w:rPr>
                                </w:pPr>
                                <w:r w:rsidRPr="004B0EB5">
                                  <w:rPr>
                                    <w:color w:val="404040" w:themeColor="text1" w:themeTint="BF"/>
                                    <w:sz w:val="96"/>
                                    <w:szCs w:val="96"/>
                                    <w14:shadow w14:blurRad="50800" w14:dist="38100" w14:dir="0" w14:sx="100000" w14:sy="100000" w14:kx="0" w14:ky="0" w14:algn="l">
                                      <w14:srgbClr w14:val="000000">
                                        <w14:alpha w14:val="60000"/>
                                      </w14:srgbClr>
                                    </w14:shadow>
                                  </w:rPr>
                                  <w:t>CMS Fusion</w:t>
                                </w:r>
                              </w:p>
                              <w:p w:rsidR="00CB5A32" w:rsidRDefault="00CB5A32" w:rsidP="00CB5A32">
                                <w:pPr>
                                  <w:jc w:val="center"/>
                                  <w:rPr>
                                    <w:color w:val="404040" w:themeColor="text1" w:themeTint="BF"/>
                                    <w:sz w:val="96"/>
                                    <w:szCs w:val="96"/>
                                    <w14:shadow w14:blurRad="50800" w14:dist="38100" w14:dir="0" w14:sx="100000" w14:sy="100000" w14:kx="0" w14:ky="0" w14:algn="l">
                                      <w14:srgbClr w14:val="000000">
                                        <w14:alpha w14:val="60000"/>
                                      </w14:srgbClr>
                                    </w14:shadow>
                                  </w:rPr>
                                </w:pPr>
                              </w:p>
                              <w:p w:rsidR="00CB5A32" w:rsidRPr="00742F68" w:rsidRDefault="00CB5A32" w:rsidP="00CB5A32">
                                <w:pPr>
                                  <w:shd w:val="clear" w:color="auto" w:fill="D9D9D9" w:themeFill="background1" w:themeFillShade="D9"/>
                                  <w:jc w:val="center"/>
                                  <w:rPr>
                                    <w:rFonts w:asciiTheme="majorHAnsi" w:eastAsiaTheme="majorEastAsia" w:hAnsiTheme="majorHAnsi" w:cstheme="majorBidi"/>
                                    <w:b/>
                                    <w:color w:val="C00000"/>
                                    <w:sz w:val="56"/>
                                    <w:szCs w:val="56"/>
                                  </w:rPr>
                                </w:pPr>
                                <w:r w:rsidRPr="00742F68">
                                  <w:rPr>
                                    <w:b/>
                                    <w:color w:val="C00000"/>
                                    <w:sz w:val="56"/>
                                    <w:szCs w:val="56"/>
                                    <w14:shadow w14:blurRad="50800" w14:dist="38100" w14:dir="0" w14:sx="100000" w14:sy="100000" w14:kx="0" w14:ky="0" w14:algn="l">
                                      <w14:srgbClr w14:val="000000">
                                        <w14:alpha w14:val="60000"/>
                                      </w14:srgbClr>
                                    </w14:shadow>
                                  </w:rPr>
                                  <w:t>REPORTING</w:t>
                                </w:r>
                                <w:r w:rsidR="00742F68" w:rsidRPr="00742F68">
                                  <w:rPr>
                                    <w:b/>
                                    <w:color w:val="C00000"/>
                                    <w:sz w:val="56"/>
                                    <w:szCs w:val="56"/>
                                    <w14:shadow w14:blurRad="50800" w14:dist="38100" w14:dir="0" w14:sx="100000" w14:sy="100000" w14:kx="0" w14:ky="0" w14:algn="l">
                                      <w14:srgbClr w14:val="000000">
                                        <w14:alpha w14:val="60000"/>
                                      </w14:srgbClr>
                                    </w14:shadow>
                                  </w:rPr>
                                  <w:t xml:space="preserve"> &amp; INQUIRY POSTING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2" o:spid="_x0000_s1026" style="position:absolute;margin-left:0;margin-top:0;width:484.75pt;height:496.45pt;z-index:-251656192;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" fillcolor="white [3212]" stroked="f" strokeweight="2pt">
                    <v:textbox>
                      <w:txbxContent>
                        <w:p w:rsidR="00CB5A32" w:rsidRDefault="00CB5A32" w:rsidP="00CB5A32">
                          <w:pPr>
                            <w:jc w:val="center"/>
                            <w:rPr>
                              <w:rFonts w:ascii="Arial Black" w:hAnsi="Arial Black" w:cs="Arial"/>
                              <w:b/>
                              <w:i/>
                              <w:color w:val="C00000"/>
                              <w:sz w:val="132"/>
                              <w:szCs w:val="132"/>
                              <w14:shadow w14:blurRad="50800" w14:dist="38100" w14:dir="0" w14:sx="100000" w14:sy="100000" w14:kx="0" w14:ky="0" w14:algn="l">
                                <w14:srgbClr w14:val="000000">
                                  <w14:alpha w14:val="60000"/>
                                </w14:srgbClr>
                              </w14:shadow>
                            </w:rPr>
                          </w:pPr>
                        </w:p>
                        <w:p w:rsidR="00CB5A32" w:rsidRDefault="00CB5A32" w:rsidP="00CB5A32">
                          <w:pPr>
                            <w:jc w:val="center"/>
                            <w:rPr>
                              <w:rFonts w:asciiTheme="majorHAnsi" w:eastAsiaTheme="majorEastAsia" w:hAnsiTheme="majorHAnsi" w:cstheme="majorBidi"/>
                              <w:color w:val="365F91" w:themeColor="accent1" w:themeShade="BF"/>
                            </w:rPr>
                          </w:pPr>
                          <w:r w:rsidRPr="00FC5C8B">
                            <w:rPr>
                              <w:rFonts w:ascii="Arial Black" w:hAnsi="Arial Black" w:cs="Arial"/>
                              <w:b/>
                              <w:i/>
                              <w:color w:val="C00000"/>
                              <w:sz w:val="132"/>
                              <w:szCs w:val="132"/>
                              <w14:shadow w14:blurRad="50800" w14:dist="38100" w14:dir="0" w14:sx="100000" w14:sy="100000" w14:kx="0" w14:ky="0" w14:algn="l">
                                <w14:srgbClr w14:val="000000">
                                  <w14:alpha w14:val="60000"/>
                                </w14:srgbClr>
                              </w14:shadow>
                            </w:rPr>
                            <w:t>EQUIFAX</w:t>
                          </w:r>
                        </w:p>
                        <w:p w:rsidR="00CB5A32" w:rsidRDefault="00CB5A32" w:rsidP="00CB5A32">
                          <w:pPr>
                            <w:jc w:val="center"/>
                            <w:rPr>
                              <w:color w:val="404040" w:themeColor="text1" w:themeTint="BF"/>
                              <w:sz w:val="96"/>
                              <w:szCs w:val="96"/>
                              <w14:shadow w14:blurRad="50800" w14:dist="38100" w14:dir="0" w14:sx="100000" w14:sy="100000" w14:kx="0" w14:ky="0" w14:algn="l">
                                <w14:srgbClr w14:val="000000">
                                  <w14:alpha w14:val="60000"/>
                                </w14:srgbClr>
                              </w14:shadow>
                            </w:rPr>
                          </w:pPr>
                          <w:r w:rsidRPr="004B0EB5">
                            <w:rPr>
                              <w:color w:val="404040" w:themeColor="text1" w:themeTint="BF"/>
                              <w:sz w:val="96"/>
                              <w:szCs w:val="96"/>
                              <w14:shadow w14:blurRad="50800" w14:dist="38100" w14:dir="0" w14:sx="100000" w14:sy="100000" w14:kx="0" w14:ky="0" w14:algn="l">
                                <w14:srgbClr w14:val="000000">
                                  <w14:alpha w14:val="60000"/>
                                </w14:srgbClr>
                              </w14:shadow>
                            </w:rPr>
                            <w:t>CMS Fusion</w:t>
                          </w:r>
                        </w:p>
                        <w:p w:rsidR="00CB5A32" w:rsidRDefault="00CB5A32" w:rsidP="00CB5A32">
                          <w:pPr>
                            <w:jc w:val="center"/>
                            <w:rPr>
                              <w:color w:val="404040" w:themeColor="text1" w:themeTint="BF"/>
                              <w:sz w:val="96"/>
                              <w:szCs w:val="96"/>
                              <w14:shadow w14:blurRad="50800" w14:dist="38100" w14:dir="0" w14:sx="100000" w14:sy="100000" w14:kx="0" w14:ky="0" w14:algn="l">
                                <w14:srgbClr w14:val="000000">
                                  <w14:alpha w14:val="60000"/>
                                </w14:srgbClr>
                              </w14:shadow>
                            </w:rPr>
                          </w:pPr>
                        </w:p>
                        <w:p w:rsidR="00CB5A32" w:rsidRPr="00742F68" w:rsidRDefault="00CB5A32" w:rsidP="00CB5A32">
                          <w:pPr>
                            <w:shd w:val="clear" w:color="auto" w:fill="D9D9D9" w:themeFill="background1" w:themeFillShade="D9"/>
                            <w:jc w:val="center"/>
                            <w:rPr>
                              <w:rFonts w:asciiTheme="majorHAnsi" w:eastAsiaTheme="majorEastAsia" w:hAnsiTheme="majorHAnsi" w:cstheme="majorBidi"/>
                              <w:b/>
                              <w:color w:val="C00000"/>
                              <w:sz w:val="56"/>
                              <w:szCs w:val="56"/>
                            </w:rPr>
                          </w:pPr>
                          <w:r w:rsidRPr="00742F68">
                            <w:rPr>
                              <w:b/>
                              <w:color w:val="C00000"/>
                              <w:sz w:val="56"/>
                              <w:szCs w:val="56"/>
                              <w14:shadow w14:blurRad="50800" w14:dist="38100" w14:dir="0" w14:sx="100000" w14:sy="100000" w14:kx="0" w14:ky="0" w14:algn="l">
                                <w14:srgbClr w14:val="000000">
                                  <w14:alpha w14:val="60000"/>
                                </w14:srgbClr>
                              </w14:shadow>
                            </w:rPr>
                            <w:t>REPORTING</w:t>
                          </w:r>
                          <w:r w:rsidR="00742F68" w:rsidRPr="00742F68">
                            <w:rPr>
                              <w:b/>
                              <w:color w:val="C00000"/>
                              <w:sz w:val="56"/>
                              <w:szCs w:val="56"/>
                              <w14:shadow w14:blurRad="50800" w14:dist="38100" w14:dir="0" w14:sx="100000" w14:sy="100000" w14:kx="0" w14:ky="0" w14:algn="l">
                                <w14:srgbClr w14:val="000000">
                                  <w14:alpha w14:val="60000"/>
                                </w14:srgbClr>
                              </w14:shadow>
                            </w:rPr>
                            <w:t xml:space="preserve"> &amp; INQUIRY POSTING</w:t>
                          </w:r>
                        </w:p>
                      </w:txbxContent>
                    </v:textbox>
                    <w10:wrap anchorx="page" anchory="page"/>
                  </v:rect>
                </w:pict>
              </mc:Fallback>
            </mc:AlternateContent>
          </w:r>
          <w:r w:rsidRPr="00846FAF">
            <w:rPr>
              <w:noProof/>
            </w:rPr>
            <mc:AlternateContent>
              <mc:Choice Requires="wps">
                <w:drawing>
                  <wp:anchor distT="0" distB="0" distL="114300" distR="114300" simplePos="0" relativeHeight="251659264" behindDoc="0" locked="0" layoutInCell="1" allowOverlap="1" wp14:anchorId="07720D83" wp14:editId="3D7D1350">
                    <wp:simplePos x="0" y="0"/>
                    <wp:positionH relativeFrom="page">
                      <wp:align>center</wp:align>
                    </wp:positionH>
                    <wp:positionV relativeFrom="page">
                      <wp:align>top</wp:align>
                    </wp:positionV>
                    <wp:extent cx="5943600" cy="2057400"/>
                    <wp:effectExtent l="0" t="0" r="0" b="0"/>
                    <wp:wrapNone/>
                    <wp:docPr id="54" name="Rectangle 54"/>
                    <wp:cNvGraphicFramePr/>
                    <a:graphic xmlns:a="http://schemas.openxmlformats.org/drawingml/2006/main">
                      <a:graphicData uri="http://schemas.microsoft.com/office/word/2010/wordprocessingShape">
                        <wps:wsp>
                          <wps:cNvSpPr/>
                          <wps:spPr>
                            <a:xfrm>
                              <a:off x="0" y="0"/>
                              <a:ext cx="5943600" cy="205740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B5A32" w:rsidRDefault="00CB5A32" w:rsidP="00CB5A32">
                                <w:pPr>
                                  <w:jc w:val="center"/>
                                </w:pPr>
                              </w:p>
                              <w:p w:rsidR="00CB5A32" w:rsidRPr="004B0EB5" w:rsidRDefault="00CB5A32" w:rsidP="00CB5A32">
                                <w:pPr>
                                  <w:jc w:val="center"/>
                                  <w:rPr>
                                    <w:rFonts w:ascii="Aparajita" w:hAnsi="Aparajita" w:cs="Aparajita"/>
                                    <w:b/>
                                    <w:i/>
                                    <w:sz w:val="48"/>
                                    <w:szCs w:val="48"/>
                                  </w:rPr>
                                </w:pPr>
                                <w:r w:rsidRPr="004B0EB5">
                                  <w:rPr>
                                    <w:rFonts w:cs="Aparajita"/>
                                    <w:b/>
                                    <w:color w:val="FFFFFF" w:themeColor="background1"/>
                                    <w:sz w:val="48"/>
                                    <w:szCs w:val="48"/>
                                  </w:rPr>
                                  <w:t>DOCUMENTATION</w:t>
                                </w:r>
                              </w:p>
                            </w:txbxContent>
                          </wps:txbx>
                          <wps:bodyPr rtlCol="0" anchor="ctr"/>
                        </wps:wsp>
                      </a:graphicData>
                    </a:graphic>
                    <wp14:sizeRelH relativeFrom="margin">
                      <wp14:pctWidth>100000</wp14:pctWidth>
                    </wp14:sizeRelH>
                    <wp14:sizeRelV relativeFrom="margin">
                      <wp14:pctHeight>25000</wp14:pctHeight>
                    </wp14:sizeRelV>
                  </wp:anchor>
                </w:drawing>
              </mc:Choice>
              <mc:Fallback>
                <w:pict>
                  <v:rect id="Rectangle 54" o:spid="_x0000_s1027" style="position:absolute;margin-left:0;margin-top:0;width:468pt;height:162pt;z-index:251659264;visibility:visible;mso-wrap-style:square;mso-width-percent:1000;mso-height-percent:250;mso-wrap-distance-left:9pt;mso-wrap-distance-top:0;mso-wrap-distance-right:9pt;mso-wrap-distance-bottom:0;mso-position-horizontal:center;mso-position-horizontal-relative:page;mso-position-vertical:top;mso-position-vertical-relative:page;mso-width-percent:1000;mso-height-percent:25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" fillcolor="#c00000" stroked="f" strokeweight="2pt">
                    <v:textbox>
                      <w:txbxContent>
                        <w:p w:rsidR="00CB5A32" w:rsidRDefault="00CB5A32" w:rsidP="00CB5A32">
                          <w:pPr>
                            <w:jc w:val="center"/>
                          </w:pPr>
                        </w:p>
                        <w:p w:rsidR="00CB5A32" w:rsidRPr="004B0EB5" w:rsidRDefault="00CB5A32" w:rsidP="00CB5A32">
                          <w:pPr>
                            <w:jc w:val="center"/>
                            <w:rPr>
                              <w:rFonts w:ascii="Aparajita" w:hAnsi="Aparajita" w:cs="Aparajita"/>
                              <w:b/>
                              <w:i/>
                              <w:sz w:val="48"/>
                              <w:szCs w:val="48"/>
                            </w:rPr>
                          </w:pPr>
                          <w:r w:rsidRPr="004B0EB5">
                            <w:rPr>
                              <w:rFonts w:cs="Aparajita"/>
                              <w:b/>
                              <w:color w:val="FFFFFF" w:themeColor="background1"/>
                              <w:sz w:val="48"/>
                              <w:szCs w:val="48"/>
                            </w:rPr>
                            <w:t>DOCUMENTATION</w:t>
                          </w:r>
                        </w:p>
                      </w:txbxContent>
                    </v:textbox>
                    <w10:wrap anchorx="page" anchory="page"/>
                  </v:rect>
                </w:pict>
              </mc:Fallback>
            </mc:AlternateContent>
          </w:r>
          <w:r w:rsidRPr="00846FAF">
            <w:rPr>
              <w:noProof/>
            </w:rPr>
            <mc:AlternateContent>
              <mc:Choice Requires="wps">
                <w:drawing>
                  <wp:anchor distT="0" distB="0" distL="114300" distR="114300" simplePos="0" relativeHeight="251661312" behindDoc="0" locked="0" layoutInCell="1" allowOverlap="1" wp14:anchorId="025AAACD" wp14:editId="6B571991">
                    <wp:simplePos x="0" y="0"/>
                    <wp:positionH relativeFrom="margin">
                      <wp:align>center</wp:align>
                    </wp:positionH>
                    <wp:positionV relativeFrom="margin">
                      <wp:align>bottom</wp:align>
                    </wp:positionV>
                    <wp:extent cx="5943600" cy="36195"/>
                    <wp:effectExtent l="0" t="0" r="19050" b="20955"/>
                    <wp:wrapNone/>
                    <wp:docPr id="55" name="Rectangle 55"/>
                    <wp:cNvGraphicFramePr/>
                    <a:graphic xmlns:a="http://schemas.openxmlformats.org/drawingml/2006/main">
                      <a:graphicData uri="http://schemas.microsoft.com/office/word/2010/wordprocessingShape">
                        <wps:wsp>
                          <wps:cNvSpPr/>
                          <wps:spPr>
                            <a:xfrm>
                              <a:off x="0" y="0"/>
                              <a:ext cx="5943600" cy="36195"/>
                            </a:xfrm>
                            <a:prstGeom prst="rect">
                              <a:avLst/>
                            </a:prstGeom>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5" o:spid="_x0000_s1026" style="position:absolute;margin-left:0;margin-top:0;width:468pt;height:2.85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" fillcolor="#4f81bd [3204]" strokecolor="#c00000" strokeweight="2pt">
                    <w10:wrap anchorx="margin" anchory="margin"/>
                  </v:rect>
                </w:pict>
              </mc:Fallback>
            </mc:AlternateContent>
          </w:r>
          <w:r w:rsidRPr="00846FAF">
            <w:rPr>
              <w:sz w:val="32"/>
              <w:szCs w:val="32"/>
            </w:rPr>
            <w:br w:type="page"/>
          </w:r>
        </w:p>
      </w:sdtContent>
    </w:sdt>
    <w:sdt>
      <w:sdtPr>
        <w:rPr>
          <w:rFonts w:asciiTheme="minorHAnsi" w:eastAsiaTheme="minorHAnsi" w:hAnsiTheme="minorHAnsi" w:cstheme="minorBidi"/>
          <w:b w:val="0"/>
          <w:bCs w:val="0"/>
          <w:color w:val="auto"/>
          <w:sz w:val="22"/>
          <w:szCs w:val="22"/>
          <w:lang w:eastAsia="en-US"/>
        </w:rPr>
        <w:id w:val="-1459331568"/>
        <w:docPartObj>
          <w:docPartGallery w:val="Table of Contents"/>
          <w:docPartUnique/>
        </w:docPartObj>
      </w:sdtPr>
      <w:sdtEndPr>
        <w:rPr>
          <w:noProof/>
          <w:sz w:val="40"/>
          <w:szCs w:val="40"/>
        </w:rPr>
      </w:sdtEndPr>
      <w:sdtContent>
        <w:p w:rsidR="00CB5A32" w:rsidRPr="00846FAF" w:rsidRDefault="00CB5A32" w:rsidP="00CB5A32">
          <w:pPr>
            <w:pStyle w:val="TOCHeading"/>
            <w:spacing w:line="360" w:lineRule="auto"/>
            <w:rPr>
              <w:rFonts w:asciiTheme="minorHAnsi" w:hAnsiTheme="minorHAnsi"/>
              <w:color w:val="C00000"/>
              <w:sz w:val="48"/>
              <w:szCs w:val="36"/>
            </w:rPr>
          </w:pPr>
          <w:r w:rsidRPr="00846FAF">
            <w:rPr>
              <w:rFonts w:asciiTheme="minorHAnsi" w:hAnsiTheme="minorHAnsi"/>
              <w:color w:val="C00000"/>
              <w:sz w:val="48"/>
              <w:szCs w:val="36"/>
            </w:rPr>
            <w:t>Table of Contents</w:t>
          </w:r>
        </w:p>
        <w:p w:rsidR="0027545A" w:rsidRDefault="00CB5A32">
          <w:pPr>
            <w:pStyle w:val="TOC1"/>
            <w:tabs>
              <w:tab w:val="left" w:pos="440"/>
              <w:tab w:val="right" w:leader="dot" w:pos="9017"/>
            </w:tabs>
            <w:rPr>
              <w:rFonts w:eastAsiaTheme="minorEastAsia"/>
              <w:noProof/>
            </w:rPr>
          </w:pPr>
          <w:r w:rsidRPr="00122EE9">
            <w:rPr>
              <w:sz w:val="40"/>
              <w:szCs w:val="40"/>
            </w:rPr>
            <w:fldChar w:fldCharType="begin"/>
          </w:r>
          <w:r w:rsidRPr="00122EE9">
            <w:rPr>
              <w:sz w:val="40"/>
              <w:szCs w:val="40"/>
            </w:rPr>
            <w:instrText xml:space="preserve"> TOC \o "1-3" \h \z \u </w:instrText>
          </w:r>
          <w:r w:rsidRPr="00122EE9">
            <w:rPr>
              <w:sz w:val="40"/>
              <w:szCs w:val="40"/>
            </w:rPr>
            <w:fldChar w:fldCharType="separate"/>
          </w:r>
          <w:hyperlink w:anchor="_Toc508638063" w:history="1">
            <w:r w:rsidR="0027545A" w:rsidRPr="00DB47EC">
              <w:rPr>
                <w:rStyle w:val="Hyperlink"/>
                <w:noProof/>
              </w:rPr>
              <w:t>1.</w:t>
            </w:r>
            <w:r w:rsidR="0027545A">
              <w:rPr>
                <w:rFonts w:eastAsiaTheme="minorEastAsia"/>
                <w:noProof/>
              </w:rPr>
              <w:tab/>
            </w:r>
            <w:r w:rsidR="0027545A" w:rsidRPr="00DB47EC">
              <w:rPr>
                <w:rStyle w:val="Hyperlink"/>
                <w:noProof/>
              </w:rPr>
              <w:t>REPORTING</w:t>
            </w:r>
            <w:r w:rsidR="0027545A">
              <w:rPr>
                <w:noProof/>
                <w:webHidden/>
              </w:rPr>
              <w:tab/>
            </w:r>
            <w:r w:rsidR="0027545A">
              <w:rPr>
                <w:noProof/>
                <w:webHidden/>
              </w:rPr>
              <w:fldChar w:fldCharType="begin"/>
            </w:r>
            <w:r w:rsidR="0027545A">
              <w:rPr>
                <w:noProof/>
                <w:webHidden/>
              </w:rPr>
              <w:instrText xml:space="preserve"> PAGEREF _Toc508638063 \h </w:instrText>
            </w:r>
            <w:r w:rsidR="0027545A">
              <w:rPr>
                <w:noProof/>
                <w:webHidden/>
              </w:rPr>
            </w:r>
            <w:r w:rsidR="0027545A">
              <w:rPr>
                <w:noProof/>
                <w:webHidden/>
              </w:rPr>
              <w:fldChar w:fldCharType="separate"/>
            </w:r>
            <w:r w:rsidR="00C073B7">
              <w:rPr>
                <w:noProof/>
                <w:webHidden/>
              </w:rPr>
              <w:t>4</w:t>
            </w:r>
            <w:r w:rsidR="0027545A">
              <w:rPr>
                <w:noProof/>
                <w:webHidden/>
              </w:rPr>
              <w:fldChar w:fldCharType="end"/>
            </w:r>
          </w:hyperlink>
        </w:p>
        <w:p w:rsidR="0027545A" w:rsidRDefault="0027545A">
          <w:pPr>
            <w:pStyle w:val="TOC2"/>
            <w:rPr>
              <w:noProof/>
              <w:lang w:eastAsia="en-US"/>
            </w:rPr>
          </w:pPr>
          <w:hyperlink w:anchor="_Toc508638064" w:history="1">
            <w:r w:rsidRPr="00DB47EC">
              <w:rPr>
                <w:rStyle w:val="Hyperlink"/>
                <w:noProof/>
              </w:rPr>
              <w:t>1.1</w:t>
            </w:r>
            <w:r>
              <w:rPr>
                <w:noProof/>
                <w:lang w:eastAsia="en-US"/>
              </w:rPr>
              <w:tab/>
            </w:r>
            <w:r w:rsidRPr="00DB47EC">
              <w:rPr>
                <w:rStyle w:val="Hyperlink"/>
                <w:noProof/>
              </w:rPr>
              <w:t>Execute SAS</w:t>
            </w:r>
            <w:r>
              <w:rPr>
                <w:noProof/>
                <w:webHidden/>
              </w:rPr>
              <w:tab/>
            </w:r>
            <w:r>
              <w:rPr>
                <w:noProof/>
                <w:webHidden/>
              </w:rPr>
              <w:fldChar w:fldCharType="begin"/>
            </w:r>
            <w:r>
              <w:rPr>
                <w:noProof/>
                <w:webHidden/>
              </w:rPr>
              <w:instrText xml:space="preserve"> PAGEREF _Toc508638064 \h </w:instrText>
            </w:r>
            <w:r>
              <w:rPr>
                <w:noProof/>
                <w:webHidden/>
              </w:rPr>
            </w:r>
            <w:r>
              <w:rPr>
                <w:noProof/>
                <w:webHidden/>
              </w:rPr>
              <w:fldChar w:fldCharType="separate"/>
            </w:r>
            <w:r w:rsidR="00C073B7">
              <w:rPr>
                <w:noProof/>
                <w:webHidden/>
              </w:rPr>
              <w:t>5</w:t>
            </w:r>
            <w:r>
              <w:rPr>
                <w:noProof/>
                <w:webHidden/>
              </w:rPr>
              <w:fldChar w:fldCharType="end"/>
            </w:r>
          </w:hyperlink>
        </w:p>
        <w:p w:rsidR="0027545A" w:rsidRDefault="0027545A">
          <w:pPr>
            <w:pStyle w:val="TOC2"/>
            <w:rPr>
              <w:noProof/>
              <w:lang w:eastAsia="en-US"/>
            </w:rPr>
          </w:pPr>
          <w:hyperlink w:anchor="_Toc508638065" w:history="1">
            <w:r w:rsidRPr="00DB47EC">
              <w:rPr>
                <w:rStyle w:val="Hyperlink"/>
                <w:noProof/>
              </w:rPr>
              <w:t>1.2</w:t>
            </w:r>
            <w:r>
              <w:rPr>
                <w:noProof/>
                <w:lang w:eastAsia="en-US"/>
              </w:rPr>
              <w:tab/>
            </w:r>
            <w:r w:rsidRPr="00DB47EC">
              <w:rPr>
                <w:rStyle w:val="Hyperlink"/>
                <w:noProof/>
              </w:rPr>
              <w:t>Quick Frequency</w:t>
            </w:r>
            <w:r>
              <w:rPr>
                <w:noProof/>
                <w:webHidden/>
              </w:rPr>
              <w:tab/>
            </w:r>
            <w:r>
              <w:rPr>
                <w:noProof/>
                <w:webHidden/>
              </w:rPr>
              <w:fldChar w:fldCharType="begin"/>
            </w:r>
            <w:r>
              <w:rPr>
                <w:noProof/>
                <w:webHidden/>
              </w:rPr>
              <w:instrText xml:space="preserve"> PAGEREF _Toc508638065 \h </w:instrText>
            </w:r>
            <w:r>
              <w:rPr>
                <w:noProof/>
                <w:webHidden/>
              </w:rPr>
            </w:r>
            <w:r>
              <w:rPr>
                <w:noProof/>
                <w:webHidden/>
              </w:rPr>
              <w:fldChar w:fldCharType="separate"/>
            </w:r>
            <w:r w:rsidR="00C073B7">
              <w:rPr>
                <w:noProof/>
                <w:webHidden/>
              </w:rPr>
              <w:t>5</w:t>
            </w:r>
            <w:r>
              <w:rPr>
                <w:noProof/>
                <w:webHidden/>
              </w:rPr>
              <w:fldChar w:fldCharType="end"/>
            </w:r>
          </w:hyperlink>
        </w:p>
        <w:p w:rsidR="0027545A" w:rsidRDefault="0027545A">
          <w:pPr>
            <w:pStyle w:val="TOC2"/>
            <w:rPr>
              <w:noProof/>
              <w:lang w:eastAsia="en-US"/>
            </w:rPr>
          </w:pPr>
          <w:hyperlink w:anchor="_Toc508638066" w:history="1">
            <w:r w:rsidRPr="00DB47EC">
              <w:rPr>
                <w:rStyle w:val="Hyperlink"/>
                <w:noProof/>
              </w:rPr>
              <w:t>1.3</w:t>
            </w:r>
            <w:r>
              <w:rPr>
                <w:noProof/>
                <w:lang w:eastAsia="en-US"/>
              </w:rPr>
              <w:tab/>
            </w:r>
            <w:r w:rsidRPr="00DB47EC">
              <w:rPr>
                <w:rStyle w:val="Hyperlink"/>
                <w:noProof/>
              </w:rPr>
              <w:t>Standard Reports</w:t>
            </w:r>
            <w:r>
              <w:rPr>
                <w:noProof/>
                <w:webHidden/>
              </w:rPr>
              <w:tab/>
            </w:r>
            <w:r>
              <w:rPr>
                <w:noProof/>
                <w:webHidden/>
              </w:rPr>
              <w:fldChar w:fldCharType="begin"/>
            </w:r>
            <w:r>
              <w:rPr>
                <w:noProof/>
                <w:webHidden/>
              </w:rPr>
              <w:instrText xml:space="preserve"> PAGEREF _Toc508638066 \h </w:instrText>
            </w:r>
            <w:r>
              <w:rPr>
                <w:noProof/>
                <w:webHidden/>
              </w:rPr>
            </w:r>
            <w:r>
              <w:rPr>
                <w:noProof/>
                <w:webHidden/>
              </w:rPr>
              <w:fldChar w:fldCharType="separate"/>
            </w:r>
            <w:r w:rsidR="00C073B7">
              <w:rPr>
                <w:noProof/>
                <w:webHidden/>
              </w:rPr>
              <w:t>6</w:t>
            </w:r>
            <w:r>
              <w:rPr>
                <w:noProof/>
                <w:webHidden/>
              </w:rPr>
              <w:fldChar w:fldCharType="end"/>
            </w:r>
          </w:hyperlink>
        </w:p>
        <w:p w:rsidR="0027545A" w:rsidRDefault="0027545A">
          <w:pPr>
            <w:pStyle w:val="TOC2"/>
            <w:rPr>
              <w:noProof/>
              <w:lang w:eastAsia="en-US"/>
            </w:rPr>
          </w:pPr>
          <w:hyperlink w:anchor="_Toc508638067" w:history="1">
            <w:r w:rsidRPr="00DB47EC">
              <w:rPr>
                <w:rStyle w:val="Hyperlink"/>
                <w:noProof/>
              </w:rPr>
              <w:t>1.4</w:t>
            </w:r>
            <w:r>
              <w:rPr>
                <w:noProof/>
                <w:lang w:eastAsia="en-US"/>
              </w:rPr>
              <w:tab/>
            </w:r>
            <w:r w:rsidRPr="00DB47EC">
              <w:rPr>
                <w:rStyle w:val="Hyperlink"/>
                <w:noProof/>
              </w:rPr>
              <w:t>Project Stats</w:t>
            </w:r>
            <w:r>
              <w:rPr>
                <w:noProof/>
                <w:webHidden/>
              </w:rPr>
              <w:tab/>
            </w:r>
            <w:r>
              <w:rPr>
                <w:noProof/>
                <w:webHidden/>
              </w:rPr>
              <w:fldChar w:fldCharType="begin"/>
            </w:r>
            <w:r>
              <w:rPr>
                <w:noProof/>
                <w:webHidden/>
              </w:rPr>
              <w:instrText xml:space="preserve"> PAGEREF _Toc508638067 \h </w:instrText>
            </w:r>
            <w:r>
              <w:rPr>
                <w:noProof/>
                <w:webHidden/>
              </w:rPr>
            </w:r>
            <w:r>
              <w:rPr>
                <w:noProof/>
                <w:webHidden/>
              </w:rPr>
              <w:fldChar w:fldCharType="separate"/>
            </w:r>
            <w:r w:rsidR="00C073B7">
              <w:rPr>
                <w:noProof/>
                <w:webHidden/>
              </w:rPr>
              <w:t>6</w:t>
            </w:r>
            <w:r>
              <w:rPr>
                <w:noProof/>
                <w:webHidden/>
              </w:rPr>
              <w:fldChar w:fldCharType="end"/>
            </w:r>
          </w:hyperlink>
        </w:p>
        <w:p w:rsidR="0027545A" w:rsidRDefault="0027545A">
          <w:pPr>
            <w:pStyle w:val="TOC2"/>
            <w:rPr>
              <w:noProof/>
              <w:lang w:eastAsia="en-US"/>
            </w:rPr>
          </w:pPr>
          <w:hyperlink w:anchor="_Toc508638068" w:history="1">
            <w:r w:rsidRPr="00DB47EC">
              <w:rPr>
                <w:rStyle w:val="Hyperlink"/>
                <w:noProof/>
              </w:rPr>
              <w:t>1.5</w:t>
            </w:r>
            <w:r>
              <w:rPr>
                <w:noProof/>
                <w:lang w:eastAsia="en-US"/>
              </w:rPr>
              <w:tab/>
            </w:r>
            <w:r w:rsidRPr="00DB47EC">
              <w:rPr>
                <w:rStyle w:val="Hyperlink"/>
                <w:noProof/>
              </w:rPr>
              <w:t>View All Reports</w:t>
            </w:r>
            <w:r>
              <w:rPr>
                <w:noProof/>
                <w:webHidden/>
              </w:rPr>
              <w:tab/>
            </w:r>
            <w:r>
              <w:rPr>
                <w:noProof/>
                <w:webHidden/>
              </w:rPr>
              <w:fldChar w:fldCharType="begin"/>
            </w:r>
            <w:r>
              <w:rPr>
                <w:noProof/>
                <w:webHidden/>
              </w:rPr>
              <w:instrText xml:space="preserve"> PAGEREF _Toc508638068 \h </w:instrText>
            </w:r>
            <w:r>
              <w:rPr>
                <w:noProof/>
                <w:webHidden/>
              </w:rPr>
            </w:r>
            <w:r>
              <w:rPr>
                <w:noProof/>
                <w:webHidden/>
              </w:rPr>
              <w:fldChar w:fldCharType="separate"/>
            </w:r>
            <w:r w:rsidR="00C073B7">
              <w:rPr>
                <w:noProof/>
                <w:webHidden/>
              </w:rPr>
              <w:t>7</w:t>
            </w:r>
            <w:r>
              <w:rPr>
                <w:noProof/>
                <w:webHidden/>
              </w:rPr>
              <w:fldChar w:fldCharType="end"/>
            </w:r>
          </w:hyperlink>
        </w:p>
        <w:p w:rsidR="0027545A" w:rsidRDefault="0027545A">
          <w:pPr>
            <w:pStyle w:val="TOC2"/>
            <w:rPr>
              <w:noProof/>
              <w:lang w:eastAsia="en-US"/>
            </w:rPr>
          </w:pPr>
          <w:hyperlink w:anchor="_Toc508638069" w:history="1">
            <w:r w:rsidRPr="00DB47EC">
              <w:rPr>
                <w:rStyle w:val="Hyperlink"/>
                <w:noProof/>
              </w:rPr>
              <w:t>1.6</w:t>
            </w:r>
            <w:r>
              <w:rPr>
                <w:noProof/>
                <w:lang w:eastAsia="en-US"/>
              </w:rPr>
              <w:tab/>
            </w:r>
            <w:r w:rsidRPr="00DB47EC">
              <w:rPr>
                <w:rStyle w:val="Hyperlink"/>
                <w:noProof/>
              </w:rPr>
              <w:t>FICO Reports</w:t>
            </w:r>
            <w:r>
              <w:rPr>
                <w:noProof/>
                <w:webHidden/>
              </w:rPr>
              <w:tab/>
            </w:r>
            <w:r>
              <w:rPr>
                <w:noProof/>
                <w:webHidden/>
              </w:rPr>
              <w:fldChar w:fldCharType="begin"/>
            </w:r>
            <w:r>
              <w:rPr>
                <w:noProof/>
                <w:webHidden/>
              </w:rPr>
              <w:instrText xml:space="preserve"> PAGEREF _Toc508638069 \h </w:instrText>
            </w:r>
            <w:r>
              <w:rPr>
                <w:noProof/>
                <w:webHidden/>
              </w:rPr>
            </w:r>
            <w:r>
              <w:rPr>
                <w:noProof/>
                <w:webHidden/>
              </w:rPr>
              <w:fldChar w:fldCharType="separate"/>
            </w:r>
            <w:r w:rsidR="00C073B7">
              <w:rPr>
                <w:noProof/>
                <w:webHidden/>
              </w:rPr>
              <w:t>7</w:t>
            </w:r>
            <w:r>
              <w:rPr>
                <w:noProof/>
                <w:webHidden/>
              </w:rPr>
              <w:fldChar w:fldCharType="end"/>
            </w:r>
          </w:hyperlink>
        </w:p>
        <w:p w:rsidR="0027545A" w:rsidRDefault="0027545A">
          <w:pPr>
            <w:pStyle w:val="TOC1"/>
            <w:tabs>
              <w:tab w:val="left" w:pos="440"/>
              <w:tab w:val="right" w:leader="dot" w:pos="9017"/>
            </w:tabs>
            <w:rPr>
              <w:rFonts w:eastAsiaTheme="minorEastAsia"/>
              <w:noProof/>
            </w:rPr>
          </w:pPr>
          <w:hyperlink w:anchor="_Toc508638070" w:history="1">
            <w:r w:rsidRPr="00DB47EC">
              <w:rPr>
                <w:rStyle w:val="Hyperlink"/>
                <w:noProof/>
              </w:rPr>
              <w:t>2.</w:t>
            </w:r>
            <w:r>
              <w:rPr>
                <w:rFonts w:eastAsiaTheme="minorEastAsia"/>
                <w:noProof/>
              </w:rPr>
              <w:tab/>
            </w:r>
            <w:r w:rsidRPr="00DB47EC">
              <w:rPr>
                <w:rStyle w:val="Hyperlink"/>
                <w:noProof/>
              </w:rPr>
              <w:t>Summary</w:t>
            </w:r>
            <w:r>
              <w:rPr>
                <w:noProof/>
                <w:webHidden/>
              </w:rPr>
              <w:tab/>
            </w:r>
            <w:r>
              <w:rPr>
                <w:noProof/>
                <w:webHidden/>
              </w:rPr>
              <w:fldChar w:fldCharType="begin"/>
            </w:r>
            <w:r>
              <w:rPr>
                <w:noProof/>
                <w:webHidden/>
              </w:rPr>
              <w:instrText xml:space="preserve"> PAGEREF _Toc508638070 \h </w:instrText>
            </w:r>
            <w:r>
              <w:rPr>
                <w:noProof/>
                <w:webHidden/>
              </w:rPr>
            </w:r>
            <w:r>
              <w:rPr>
                <w:noProof/>
                <w:webHidden/>
              </w:rPr>
              <w:fldChar w:fldCharType="separate"/>
            </w:r>
            <w:r w:rsidR="00C073B7">
              <w:rPr>
                <w:noProof/>
                <w:webHidden/>
              </w:rPr>
              <w:t>8</w:t>
            </w:r>
            <w:r>
              <w:rPr>
                <w:noProof/>
                <w:webHidden/>
              </w:rPr>
              <w:fldChar w:fldCharType="end"/>
            </w:r>
          </w:hyperlink>
        </w:p>
        <w:p w:rsidR="0027545A" w:rsidRDefault="0027545A">
          <w:pPr>
            <w:pStyle w:val="TOC1"/>
            <w:tabs>
              <w:tab w:val="left" w:pos="440"/>
              <w:tab w:val="right" w:leader="dot" w:pos="9017"/>
            </w:tabs>
            <w:rPr>
              <w:rFonts w:eastAsiaTheme="minorEastAsia"/>
              <w:noProof/>
            </w:rPr>
          </w:pPr>
          <w:hyperlink w:anchor="_Toc508638071" w:history="1">
            <w:r w:rsidRPr="00DB47EC">
              <w:rPr>
                <w:rStyle w:val="Hyperlink"/>
                <w:noProof/>
              </w:rPr>
              <w:t>3.</w:t>
            </w:r>
            <w:r>
              <w:rPr>
                <w:rFonts w:eastAsiaTheme="minorEastAsia"/>
                <w:noProof/>
              </w:rPr>
              <w:tab/>
            </w:r>
            <w:r w:rsidRPr="00DB47EC">
              <w:rPr>
                <w:rStyle w:val="Hyperlink"/>
                <w:noProof/>
              </w:rPr>
              <w:t>Inquiry Posting</w:t>
            </w:r>
            <w:r>
              <w:rPr>
                <w:noProof/>
                <w:webHidden/>
              </w:rPr>
              <w:tab/>
            </w:r>
            <w:r>
              <w:rPr>
                <w:noProof/>
                <w:webHidden/>
              </w:rPr>
              <w:fldChar w:fldCharType="begin"/>
            </w:r>
            <w:r>
              <w:rPr>
                <w:noProof/>
                <w:webHidden/>
              </w:rPr>
              <w:instrText xml:space="preserve"> PAGEREF _Toc508638071 \h </w:instrText>
            </w:r>
            <w:r>
              <w:rPr>
                <w:noProof/>
                <w:webHidden/>
              </w:rPr>
            </w:r>
            <w:r>
              <w:rPr>
                <w:noProof/>
                <w:webHidden/>
              </w:rPr>
              <w:fldChar w:fldCharType="separate"/>
            </w:r>
            <w:r w:rsidR="00C073B7">
              <w:rPr>
                <w:noProof/>
                <w:webHidden/>
              </w:rPr>
              <w:t>8</w:t>
            </w:r>
            <w:r>
              <w:rPr>
                <w:noProof/>
                <w:webHidden/>
              </w:rPr>
              <w:fldChar w:fldCharType="end"/>
            </w:r>
          </w:hyperlink>
        </w:p>
        <w:p w:rsidR="0027545A" w:rsidRDefault="0027545A">
          <w:pPr>
            <w:pStyle w:val="TOC2"/>
            <w:rPr>
              <w:noProof/>
              <w:lang w:eastAsia="en-US"/>
            </w:rPr>
          </w:pPr>
          <w:hyperlink w:anchor="_Toc508638072" w:history="1">
            <w:r w:rsidRPr="00DB47EC">
              <w:rPr>
                <w:rStyle w:val="Hyperlink"/>
                <w:noProof/>
              </w:rPr>
              <w:t>3.1</w:t>
            </w:r>
            <w:r>
              <w:rPr>
                <w:noProof/>
                <w:lang w:eastAsia="en-US"/>
              </w:rPr>
              <w:tab/>
            </w:r>
            <w:r w:rsidRPr="00DB47EC">
              <w:rPr>
                <w:rStyle w:val="Hyperlink"/>
                <w:noProof/>
              </w:rPr>
              <w:t>Post Inquiry</w:t>
            </w:r>
            <w:r>
              <w:rPr>
                <w:noProof/>
                <w:webHidden/>
              </w:rPr>
              <w:tab/>
            </w:r>
            <w:r>
              <w:rPr>
                <w:noProof/>
                <w:webHidden/>
              </w:rPr>
              <w:fldChar w:fldCharType="begin"/>
            </w:r>
            <w:r>
              <w:rPr>
                <w:noProof/>
                <w:webHidden/>
              </w:rPr>
              <w:instrText xml:space="preserve"> PAGEREF _Toc508638072 \h </w:instrText>
            </w:r>
            <w:r>
              <w:rPr>
                <w:noProof/>
                <w:webHidden/>
              </w:rPr>
            </w:r>
            <w:r>
              <w:rPr>
                <w:noProof/>
                <w:webHidden/>
              </w:rPr>
              <w:fldChar w:fldCharType="separate"/>
            </w:r>
            <w:r w:rsidR="00C073B7">
              <w:rPr>
                <w:noProof/>
                <w:webHidden/>
              </w:rPr>
              <w:t>9</w:t>
            </w:r>
            <w:r>
              <w:rPr>
                <w:noProof/>
                <w:webHidden/>
              </w:rPr>
              <w:fldChar w:fldCharType="end"/>
            </w:r>
          </w:hyperlink>
        </w:p>
        <w:p w:rsidR="0027545A" w:rsidRDefault="0027545A">
          <w:pPr>
            <w:pStyle w:val="TOC3"/>
            <w:tabs>
              <w:tab w:val="left" w:pos="1320"/>
              <w:tab w:val="right" w:leader="dot" w:pos="9017"/>
            </w:tabs>
            <w:rPr>
              <w:noProof/>
            </w:rPr>
          </w:pPr>
          <w:hyperlink w:anchor="_Toc508638073" w:history="1">
            <w:r w:rsidRPr="00DB47EC">
              <w:rPr>
                <w:rStyle w:val="Hyperlink"/>
                <w:noProof/>
              </w:rPr>
              <w:t>3.1.1</w:t>
            </w:r>
            <w:r>
              <w:rPr>
                <w:noProof/>
              </w:rPr>
              <w:tab/>
            </w:r>
            <w:r w:rsidRPr="00DB47EC">
              <w:rPr>
                <w:rStyle w:val="Hyperlink"/>
                <w:noProof/>
              </w:rPr>
              <w:t>Record Type</w:t>
            </w:r>
            <w:r>
              <w:rPr>
                <w:noProof/>
                <w:webHidden/>
              </w:rPr>
              <w:tab/>
            </w:r>
            <w:r>
              <w:rPr>
                <w:noProof/>
                <w:webHidden/>
              </w:rPr>
              <w:fldChar w:fldCharType="begin"/>
            </w:r>
            <w:r>
              <w:rPr>
                <w:noProof/>
                <w:webHidden/>
              </w:rPr>
              <w:instrText xml:space="preserve"> PAGEREF _Toc508638073 \h </w:instrText>
            </w:r>
            <w:r>
              <w:rPr>
                <w:noProof/>
                <w:webHidden/>
              </w:rPr>
            </w:r>
            <w:r>
              <w:rPr>
                <w:noProof/>
                <w:webHidden/>
              </w:rPr>
              <w:fldChar w:fldCharType="separate"/>
            </w:r>
            <w:r w:rsidR="00C073B7">
              <w:rPr>
                <w:noProof/>
                <w:webHidden/>
              </w:rPr>
              <w:t>10</w:t>
            </w:r>
            <w:r>
              <w:rPr>
                <w:noProof/>
                <w:webHidden/>
              </w:rPr>
              <w:fldChar w:fldCharType="end"/>
            </w:r>
          </w:hyperlink>
        </w:p>
        <w:p w:rsidR="0027545A" w:rsidRDefault="0027545A">
          <w:pPr>
            <w:pStyle w:val="TOC3"/>
            <w:tabs>
              <w:tab w:val="left" w:pos="1320"/>
              <w:tab w:val="right" w:leader="dot" w:pos="9017"/>
            </w:tabs>
            <w:rPr>
              <w:noProof/>
            </w:rPr>
          </w:pPr>
          <w:hyperlink w:anchor="_Toc508638074" w:history="1">
            <w:r w:rsidRPr="00DB47EC">
              <w:rPr>
                <w:rStyle w:val="Hyperlink"/>
                <w:noProof/>
              </w:rPr>
              <w:t>3.1.2</w:t>
            </w:r>
            <w:r>
              <w:rPr>
                <w:noProof/>
              </w:rPr>
              <w:tab/>
            </w:r>
            <w:r w:rsidRPr="00DB47EC">
              <w:rPr>
                <w:rStyle w:val="Hyperlink"/>
                <w:noProof/>
              </w:rPr>
              <w:t>Posting Information</w:t>
            </w:r>
            <w:r>
              <w:rPr>
                <w:noProof/>
                <w:webHidden/>
              </w:rPr>
              <w:tab/>
            </w:r>
            <w:r>
              <w:rPr>
                <w:noProof/>
                <w:webHidden/>
              </w:rPr>
              <w:fldChar w:fldCharType="begin"/>
            </w:r>
            <w:r>
              <w:rPr>
                <w:noProof/>
                <w:webHidden/>
              </w:rPr>
              <w:instrText xml:space="preserve"> PAGEREF _Toc508638074 \h </w:instrText>
            </w:r>
            <w:r>
              <w:rPr>
                <w:noProof/>
                <w:webHidden/>
              </w:rPr>
            </w:r>
            <w:r>
              <w:rPr>
                <w:noProof/>
                <w:webHidden/>
              </w:rPr>
              <w:fldChar w:fldCharType="separate"/>
            </w:r>
            <w:r w:rsidR="00C073B7">
              <w:rPr>
                <w:noProof/>
                <w:webHidden/>
              </w:rPr>
              <w:t>10</w:t>
            </w:r>
            <w:r>
              <w:rPr>
                <w:noProof/>
                <w:webHidden/>
              </w:rPr>
              <w:fldChar w:fldCharType="end"/>
            </w:r>
          </w:hyperlink>
        </w:p>
        <w:p w:rsidR="00CB5A32" w:rsidRDefault="00CB5A32" w:rsidP="00CB5A32">
          <w:pPr>
            <w:rPr>
              <w:noProof/>
            </w:rPr>
          </w:pPr>
          <w:r w:rsidRPr="00122EE9">
            <w:rPr>
              <w:b/>
              <w:bCs/>
              <w:noProof/>
              <w:sz w:val="40"/>
              <w:szCs w:val="40"/>
            </w:rPr>
            <w:fldChar w:fldCharType="end"/>
          </w:r>
        </w:p>
      </w:sdtContent>
    </w:sdt>
    <w:p w:rsidR="007350FD" w:rsidRDefault="007350FD" w:rsidP="007350FD">
      <w:pPr>
        <w:jc w:val="center"/>
        <w:rPr>
          <w:rFonts w:cs="Aparajita"/>
          <w:b/>
          <w:color w:val="C00000"/>
          <w:sz w:val="48"/>
          <w:szCs w:val="48"/>
        </w:rPr>
      </w:pPr>
    </w:p>
    <w:p w:rsidR="007350FD" w:rsidRDefault="007350FD" w:rsidP="007350FD">
      <w:pPr>
        <w:jc w:val="center"/>
        <w:rPr>
          <w:rFonts w:cs="Aparajita"/>
          <w:b/>
          <w:color w:val="C00000"/>
          <w:sz w:val="48"/>
          <w:szCs w:val="48"/>
        </w:rPr>
      </w:pPr>
      <w:bookmarkStart w:id="0" w:name="_GoBack"/>
      <w:bookmarkEnd w:id="0"/>
    </w:p>
    <w:p w:rsidR="007350FD" w:rsidRDefault="007350FD" w:rsidP="007350FD">
      <w:pPr>
        <w:jc w:val="center"/>
        <w:rPr>
          <w:rFonts w:cs="Aparajita"/>
          <w:b/>
          <w:color w:val="C00000"/>
          <w:sz w:val="48"/>
          <w:szCs w:val="48"/>
        </w:rPr>
      </w:pPr>
    </w:p>
    <w:p w:rsidR="007350FD" w:rsidRDefault="007350FD" w:rsidP="007350FD">
      <w:pPr>
        <w:jc w:val="center"/>
        <w:rPr>
          <w:rFonts w:cs="Aparajita"/>
          <w:b/>
          <w:color w:val="C00000"/>
          <w:sz w:val="48"/>
          <w:szCs w:val="48"/>
        </w:rPr>
      </w:pPr>
    </w:p>
    <w:p w:rsidR="007350FD" w:rsidRDefault="007350FD" w:rsidP="007350FD">
      <w:pPr>
        <w:jc w:val="center"/>
        <w:rPr>
          <w:rFonts w:cs="Aparajita"/>
          <w:b/>
          <w:color w:val="C00000"/>
          <w:sz w:val="48"/>
          <w:szCs w:val="48"/>
        </w:rPr>
      </w:pPr>
    </w:p>
    <w:p w:rsidR="007350FD" w:rsidRDefault="007350FD" w:rsidP="007350FD">
      <w:pPr>
        <w:jc w:val="center"/>
        <w:rPr>
          <w:rFonts w:cs="Aparajita"/>
          <w:b/>
          <w:color w:val="C00000"/>
          <w:sz w:val="48"/>
          <w:szCs w:val="48"/>
        </w:rPr>
      </w:pPr>
    </w:p>
    <w:p w:rsidR="007350FD" w:rsidRDefault="007350FD" w:rsidP="007350FD">
      <w:pPr>
        <w:jc w:val="center"/>
        <w:rPr>
          <w:rFonts w:cs="Aparajita"/>
          <w:b/>
          <w:color w:val="C00000"/>
          <w:sz w:val="48"/>
          <w:szCs w:val="48"/>
        </w:rPr>
      </w:pPr>
    </w:p>
    <w:p w:rsidR="00FA4452" w:rsidRDefault="00FA4452" w:rsidP="007350FD">
      <w:pPr>
        <w:jc w:val="center"/>
        <w:rPr>
          <w:rFonts w:cs="Aparajita"/>
          <w:b/>
          <w:color w:val="C00000"/>
          <w:sz w:val="48"/>
          <w:szCs w:val="48"/>
        </w:rPr>
      </w:pPr>
    </w:p>
    <w:p w:rsidR="00FA4452" w:rsidRDefault="00FA4452" w:rsidP="007350FD">
      <w:pPr>
        <w:jc w:val="center"/>
        <w:rPr>
          <w:rFonts w:cs="Aparajita"/>
          <w:b/>
          <w:color w:val="C00000"/>
          <w:sz w:val="48"/>
          <w:szCs w:val="48"/>
        </w:rPr>
      </w:pPr>
    </w:p>
    <w:p w:rsidR="00FA4452" w:rsidRDefault="00FA4452" w:rsidP="007350FD">
      <w:pPr>
        <w:jc w:val="center"/>
        <w:rPr>
          <w:rFonts w:cs="Aparajita"/>
          <w:b/>
          <w:color w:val="C00000"/>
          <w:sz w:val="48"/>
          <w:szCs w:val="48"/>
        </w:rPr>
      </w:pPr>
    </w:p>
    <w:p w:rsidR="007350FD" w:rsidRDefault="007350FD" w:rsidP="007350FD">
      <w:pPr>
        <w:jc w:val="center"/>
        <w:rPr>
          <w:ins w:id="1" w:author="Desikan Kalidass" w:date="2018-03-12T16:03:00Z"/>
          <w:rFonts w:cs="Aparajita"/>
          <w:b/>
          <w:color w:val="C00000"/>
          <w:sz w:val="48"/>
          <w:szCs w:val="48"/>
        </w:rPr>
      </w:pPr>
    </w:p>
    <w:p w:rsidR="007350FD" w:rsidRPr="00C073B7" w:rsidRDefault="007350FD" w:rsidP="007350FD">
      <w:pPr>
        <w:tabs>
          <w:tab w:val="center" w:pos="4513"/>
          <w:tab w:val="left" w:pos="6125"/>
        </w:tabs>
        <w:rPr>
          <w:rFonts w:cs="Aparajita"/>
          <w:b/>
          <w:color w:val="C00000"/>
          <w:sz w:val="48"/>
          <w:szCs w:val="48"/>
        </w:rPr>
      </w:pPr>
      <w:r w:rsidRPr="00C073B7">
        <w:rPr>
          <w:rFonts w:cs="Aparajita"/>
          <w:b/>
          <w:color w:val="C00000"/>
          <w:sz w:val="48"/>
          <w:szCs w:val="48"/>
        </w:rPr>
        <w:tab/>
      </w:r>
      <w:ins w:id="2" w:author="Desikan Kalidass" w:date="2018-03-12T16:03:00Z">
        <w:r w:rsidRPr="00C073B7">
          <w:rPr>
            <w:rFonts w:cs="Aparajita"/>
            <w:b/>
            <w:color w:val="C00000"/>
            <w:sz w:val="48"/>
            <w:szCs w:val="48"/>
          </w:rPr>
          <w:t>Updates</w:t>
        </w:r>
      </w:ins>
      <w:r w:rsidRPr="00C073B7">
        <w:rPr>
          <w:rFonts w:cs="Aparajita"/>
          <w:b/>
          <w:color w:val="C00000"/>
          <w:sz w:val="48"/>
          <w:szCs w:val="48"/>
        </w:rPr>
        <w:tab/>
      </w:r>
    </w:p>
    <w:tbl>
      <w:tblPr>
        <w:tblStyle w:val="TableGrid"/>
        <w:tblW w:w="0" w:type="auto"/>
        <w:tblLook w:val="04A0" w:firstRow="1" w:lastRow="0" w:firstColumn="1" w:lastColumn="0" w:noHBand="0" w:noVBand="1"/>
      </w:tblPr>
      <w:tblGrid>
        <w:gridCol w:w="1358"/>
        <w:gridCol w:w="1755"/>
        <w:gridCol w:w="2263"/>
        <w:gridCol w:w="2040"/>
        <w:gridCol w:w="1827"/>
      </w:tblGrid>
      <w:tr w:rsidR="007350FD" w:rsidTr="00EE23B8">
        <w:tc>
          <w:tcPr>
            <w:tcW w:w="1371" w:type="dxa"/>
          </w:tcPr>
          <w:p w:rsidR="007350FD" w:rsidRPr="00F12233" w:rsidRDefault="007350FD" w:rsidP="00EE23B8">
            <w:pPr>
              <w:jc w:val="center"/>
              <w:rPr>
                <w:rFonts w:ascii="Times New Roman" w:hAnsi="Times New Roman" w:cs="Times New Roman"/>
                <w:b/>
                <w:color w:val="000000" w:themeColor="text1"/>
                <w:sz w:val="32"/>
                <w:szCs w:val="32"/>
                <w:highlight w:val="lightGray"/>
              </w:rPr>
            </w:pPr>
            <w:r w:rsidRPr="00F12233">
              <w:rPr>
                <w:rFonts w:ascii="Times New Roman" w:hAnsi="Times New Roman" w:cs="Times New Roman"/>
                <w:b/>
                <w:color w:val="000000" w:themeColor="text1"/>
                <w:sz w:val="32"/>
                <w:szCs w:val="32"/>
                <w:highlight w:val="lightGray"/>
              </w:rPr>
              <w:t>Date</w:t>
            </w:r>
          </w:p>
        </w:tc>
        <w:tc>
          <w:tcPr>
            <w:tcW w:w="1809" w:type="dxa"/>
          </w:tcPr>
          <w:p w:rsidR="007350FD" w:rsidRPr="00F12233" w:rsidRDefault="007350FD" w:rsidP="00EE23B8">
            <w:pPr>
              <w:tabs>
                <w:tab w:val="left" w:pos="262"/>
                <w:tab w:val="center" w:pos="796"/>
              </w:tabs>
              <w:rPr>
                <w:rFonts w:ascii="Times New Roman" w:hAnsi="Times New Roman" w:cs="Times New Roman"/>
                <w:b/>
                <w:color w:val="000000" w:themeColor="text1"/>
                <w:sz w:val="32"/>
                <w:szCs w:val="32"/>
                <w:highlight w:val="lightGray"/>
              </w:rPr>
            </w:pPr>
            <w:r>
              <w:rPr>
                <w:rFonts w:ascii="Times New Roman" w:hAnsi="Times New Roman" w:cs="Times New Roman"/>
                <w:b/>
                <w:color w:val="000000" w:themeColor="text1"/>
                <w:sz w:val="32"/>
                <w:szCs w:val="32"/>
                <w:highlight w:val="lightGray"/>
              </w:rPr>
              <w:tab/>
            </w:r>
            <w:r>
              <w:rPr>
                <w:rFonts w:ascii="Times New Roman" w:hAnsi="Times New Roman" w:cs="Times New Roman"/>
                <w:b/>
                <w:color w:val="000000" w:themeColor="text1"/>
                <w:sz w:val="32"/>
                <w:szCs w:val="32"/>
                <w:highlight w:val="lightGray"/>
              </w:rPr>
              <w:tab/>
              <w:t>Story</w:t>
            </w:r>
          </w:p>
        </w:tc>
        <w:tc>
          <w:tcPr>
            <w:tcW w:w="2306" w:type="dxa"/>
          </w:tcPr>
          <w:p w:rsidR="007350FD" w:rsidRPr="00F12233" w:rsidRDefault="007350FD" w:rsidP="00EE23B8">
            <w:pPr>
              <w:jc w:val="center"/>
              <w:rPr>
                <w:rFonts w:ascii="Times New Roman" w:hAnsi="Times New Roman" w:cs="Times New Roman"/>
                <w:b/>
                <w:color w:val="000000" w:themeColor="text1"/>
                <w:sz w:val="32"/>
                <w:szCs w:val="32"/>
                <w:highlight w:val="lightGray"/>
              </w:rPr>
            </w:pPr>
            <w:r>
              <w:rPr>
                <w:rFonts w:ascii="Times New Roman" w:hAnsi="Times New Roman" w:cs="Times New Roman"/>
                <w:b/>
                <w:color w:val="000000" w:themeColor="text1"/>
                <w:sz w:val="32"/>
                <w:szCs w:val="32"/>
                <w:highlight w:val="lightGray"/>
              </w:rPr>
              <w:t>Requirement</w:t>
            </w:r>
          </w:p>
        </w:tc>
        <w:tc>
          <w:tcPr>
            <w:tcW w:w="2182" w:type="dxa"/>
          </w:tcPr>
          <w:p w:rsidR="007350FD" w:rsidRDefault="007350FD" w:rsidP="00EE23B8">
            <w:pPr>
              <w:jc w:val="center"/>
              <w:rPr>
                <w:rFonts w:ascii="Times New Roman" w:hAnsi="Times New Roman" w:cs="Times New Roman"/>
                <w:b/>
                <w:color w:val="000000" w:themeColor="text1"/>
                <w:sz w:val="32"/>
                <w:szCs w:val="32"/>
                <w:highlight w:val="lightGray"/>
              </w:rPr>
            </w:pPr>
            <w:r>
              <w:rPr>
                <w:rFonts w:ascii="Times New Roman" w:hAnsi="Times New Roman" w:cs="Times New Roman"/>
                <w:b/>
                <w:color w:val="000000" w:themeColor="text1"/>
                <w:sz w:val="32"/>
                <w:szCs w:val="32"/>
                <w:highlight w:val="lightGray"/>
              </w:rPr>
              <w:t>Section</w:t>
            </w:r>
          </w:p>
        </w:tc>
        <w:tc>
          <w:tcPr>
            <w:tcW w:w="1890" w:type="dxa"/>
          </w:tcPr>
          <w:p w:rsidR="007350FD" w:rsidRPr="00F12233" w:rsidRDefault="007350FD" w:rsidP="00EE23B8">
            <w:pPr>
              <w:jc w:val="center"/>
              <w:rPr>
                <w:rFonts w:ascii="Times New Roman" w:hAnsi="Times New Roman" w:cs="Times New Roman"/>
                <w:b/>
                <w:color w:val="000000" w:themeColor="text1"/>
                <w:sz w:val="32"/>
                <w:szCs w:val="32"/>
                <w:highlight w:val="lightGray"/>
              </w:rPr>
            </w:pPr>
            <w:r>
              <w:rPr>
                <w:rFonts w:ascii="Times New Roman" w:hAnsi="Times New Roman" w:cs="Times New Roman"/>
                <w:b/>
                <w:color w:val="000000" w:themeColor="text1"/>
                <w:sz w:val="32"/>
                <w:szCs w:val="32"/>
                <w:highlight w:val="lightGray"/>
              </w:rPr>
              <w:t>Modified by</w:t>
            </w:r>
          </w:p>
        </w:tc>
      </w:tr>
      <w:tr w:rsidR="007350FD" w:rsidRPr="00F12233" w:rsidTr="00EE23B8">
        <w:tc>
          <w:tcPr>
            <w:tcW w:w="1371" w:type="dxa"/>
          </w:tcPr>
          <w:p w:rsidR="007350FD" w:rsidRPr="00F12233" w:rsidRDefault="00FA4452" w:rsidP="00EE23B8">
            <w:pPr>
              <w:rPr>
                <w:rFonts w:cs="Aparajita"/>
              </w:rPr>
            </w:pPr>
            <w:r>
              <w:rPr>
                <w:rFonts w:cs="Aparajita"/>
              </w:rPr>
              <w:t>12/03/2018</w:t>
            </w:r>
          </w:p>
        </w:tc>
        <w:tc>
          <w:tcPr>
            <w:tcW w:w="1809" w:type="dxa"/>
          </w:tcPr>
          <w:p w:rsidR="007350FD" w:rsidRPr="00F12233" w:rsidRDefault="00FA4452" w:rsidP="00FA4452">
            <w:r>
              <w:rPr>
                <w:rFonts w:ascii="Calibri" w:hAnsi="Calibri"/>
                <w:color w:val="000000"/>
              </w:rPr>
              <w:t>Sprint60(CF2-3135)</w:t>
            </w:r>
          </w:p>
        </w:tc>
        <w:tc>
          <w:tcPr>
            <w:tcW w:w="2306" w:type="dxa"/>
          </w:tcPr>
          <w:p w:rsidR="007350FD" w:rsidRPr="00FA4452" w:rsidRDefault="00FA4452" w:rsidP="00C073B7">
            <w:pPr>
              <w:rPr>
                <w:color w:val="000000" w:themeColor="text1"/>
              </w:rPr>
            </w:pPr>
            <w:r>
              <w:t xml:space="preserve">Inquiry </w:t>
            </w:r>
            <w:r w:rsidR="00C073B7">
              <w:t>Posting - add MLA ID to Inquiry P</w:t>
            </w:r>
            <w:r>
              <w:t>ost input file</w:t>
            </w:r>
          </w:p>
        </w:tc>
        <w:tc>
          <w:tcPr>
            <w:tcW w:w="2182" w:type="dxa"/>
          </w:tcPr>
          <w:p w:rsidR="007350FD" w:rsidRPr="00F12233" w:rsidRDefault="00C073B7" w:rsidP="00EE23B8">
            <w:pPr>
              <w:rPr>
                <w:rFonts w:cs="Aparajita"/>
              </w:rPr>
            </w:pPr>
            <w:hyperlink w:anchor="NetDown" w:history="1">
              <w:r w:rsidRPr="00C073B7">
                <w:rPr>
                  <w:rStyle w:val="Hyperlink"/>
                  <w:rFonts w:cs="Aparajita"/>
                </w:rPr>
                <w:t>3.1 Post Inquiry</w:t>
              </w:r>
            </w:hyperlink>
          </w:p>
        </w:tc>
        <w:tc>
          <w:tcPr>
            <w:tcW w:w="1890" w:type="dxa"/>
          </w:tcPr>
          <w:p w:rsidR="007350FD" w:rsidRPr="00F12233" w:rsidRDefault="00FA4452" w:rsidP="00EE23B8">
            <w:pPr>
              <w:rPr>
                <w:rFonts w:cs="Aparajita"/>
              </w:rPr>
            </w:pPr>
            <w:r>
              <w:rPr>
                <w:rFonts w:cs="Aparajita"/>
              </w:rPr>
              <w:t>Varnika Priydarshini</w:t>
            </w:r>
          </w:p>
        </w:tc>
      </w:tr>
      <w:tr w:rsidR="007350FD" w:rsidRPr="00F12233" w:rsidTr="00EE23B8">
        <w:tc>
          <w:tcPr>
            <w:tcW w:w="1371" w:type="dxa"/>
          </w:tcPr>
          <w:p w:rsidR="007350FD" w:rsidRPr="00F12233" w:rsidRDefault="007350FD" w:rsidP="00EE23B8">
            <w:pPr>
              <w:rPr>
                <w:rFonts w:cs="Aparajita"/>
              </w:rPr>
            </w:pPr>
          </w:p>
        </w:tc>
        <w:tc>
          <w:tcPr>
            <w:tcW w:w="1809" w:type="dxa"/>
          </w:tcPr>
          <w:p w:rsidR="007350FD" w:rsidRPr="00F12233" w:rsidRDefault="007350FD" w:rsidP="00EE23B8">
            <w:pPr>
              <w:rPr>
                <w:rFonts w:cs="Aparajita"/>
              </w:rPr>
            </w:pPr>
          </w:p>
        </w:tc>
        <w:tc>
          <w:tcPr>
            <w:tcW w:w="2306" w:type="dxa"/>
          </w:tcPr>
          <w:p w:rsidR="007350FD" w:rsidRPr="00F12233" w:rsidRDefault="007350FD" w:rsidP="00EE23B8">
            <w:pPr>
              <w:rPr>
                <w:rFonts w:cs="Aparajita"/>
              </w:rPr>
            </w:pPr>
          </w:p>
        </w:tc>
        <w:tc>
          <w:tcPr>
            <w:tcW w:w="2182" w:type="dxa"/>
          </w:tcPr>
          <w:p w:rsidR="007350FD" w:rsidRPr="00F12233" w:rsidRDefault="007350FD" w:rsidP="00EE23B8">
            <w:pPr>
              <w:rPr>
                <w:rFonts w:cs="Aparajita"/>
              </w:rPr>
            </w:pPr>
          </w:p>
        </w:tc>
        <w:tc>
          <w:tcPr>
            <w:tcW w:w="1890" w:type="dxa"/>
          </w:tcPr>
          <w:p w:rsidR="007350FD" w:rsidRPr="00F12233" w:rsidRDefault="007350FD" w:rsidP="00EE23B8">
            <w:pPr>
              <w:rPr>
                <w:rFonts w:cs="Aparajita"/>
              </w:rPr>
            </w:pPr>
          </w:p>
        </w:tc>
      </w:tr>
      <w:tr w:rsidR="007350FD" w:rsidRPr="00F12233" w:rsidTr="00EE23B8">
        <w:tc>
          <w:tcPr>
            <w:tcW w:w="1371" w:type="dxa"/>
          </w:tcPr>
          <w:p w:rsidR="007350FD" w:rsidRPr="00F12233" w:rsidRDefault="007350FD" w:rsidP="00EE23B8">
            <w:pPr>
              <w:rPr>
                <w:rFonts w:cs="Aparajita"/>
              </w:rPr>
            </w:pPr>
          </w:p>
        </w:tc>
        <w:tc>
          <w:tcPr>
            <w:tcW w:w="1809" w:type="dxa"/>
          </w:tcPr>
          <w:p w:rsidR="007350FD" w:rsidRPr="00F12233" w:rsidRDefault="007350FD" w:rsidP="007350FD">
            <w:pPr>
              <w:numPr>
                <w:ilvl w:val="0"/>
                <w:numId w:val="2"/>
              </w:numPr>
              <w:shd w:val="clear" w:color="auto" w:fill="FFFFFF"/>
              <w:ind w:left="0"/>
              <w:rPr>
                <w:rFonts w:cs="Aparajita"/>
              </w:rPr>
            </w:pPr>
          </w:p>
        </w:tc>
        <w:tc>
          <w:tcPr>
            <w:tcW w:w="2306" w:type="dxa"/>
          </w:tcPr>
          <w:p w:rsidR="007350FD" w:rsidRPr="00F12233" w:rsidRDefault="007350FD" w:rsidP="00EE23B8">
            <w:pPr>
              <w:rPr>
                <w:rFonts w:cs="Aparajita"/>
              </w:rPr>
            </w:pPr>
          </w:p>
        </w:tc>
        <w:tc>
          <w:tcPr>
            <w:tcW w:w="2182" w:type="dxa"/>
          </w:tcPr>
          <w:p w:rsidR="007350FD" w:rsidRPr="00301424" w:rsidRDefault="007350FD" w:rsidP="00EE23B8">
            <w:pPr>
              <w:rPr>
                <w:rFonts w:cs="Aparajita"/>
                <w:color w:val="0000FF" w:themeColor="hyperlink"/>
                <w:u w:val="single"/>
              </w:rPr>
            </w:pPr>
          </w:p>
        </w:tc>
        <w:tc>
          <w:tcPr>
            <w:tcW w:w="1890" w:type="dxa"/>
          </w:tcPr>
          <w:p w:rsidR="007350FD" w:rsidRPr="00F12233" w:rsidRDefault="007350FD" w:rsidP="00EE23B8">
            <w:pPr>
              <w:rPr>
                <w:rFonts w:cs="Aparajita"/>
              </w:rPr>
            </w:pPr>
          </w:p>
        </w:tc>
      </w:tr>
      <w:tr w:rsidR="007350FD" w:rsidRPr="00F12233" w:rsidTr="00EE23B8">
        <w:tc>
          <w:tcPr>
            <w:tcW w:w="1371" w:type="dxa"/>
          </w:tcPr>
          <w:p w:rsidR="007350FD" w:rsidRPr="00F12233" w:rsidRDefault="007350FD" w:rsidP="00EE23B8">
            <w:pPr>
              <w:rPr>
                <w:rFonts w:cs="Aparajita"/>
              </w:rPr>
            </w:pPr>
          </w:p>
        </w:tc>
        <w:tc>
          <w:tcPr>
            <w:tcW w:w="1809" w:type="dxa"/>
          </w:tcPr>
          <w:p w:rsidR="007350FD" w:rsidRPr="00F12233" w:rsidRDefault="007350FD" w:rsidP="00EE23B8">
            <w:pPr>
              <w:rPr>
                <w:rFonts w:cs="Aparajita"/>
              </w:rPr>
            </w:pPr>
          </w:p>
        </w:tc>
        <w:tc>
          <w:tcPr>
            <w:tcW w:w="2306" w:type="dxa"/>
          </w:tcPr>
          <w:p w:rsidR="007350FD" w:rsidRPr="00A95777" w:rsidRDefault="007350FD" w:rsidP="00EE23B8">
            <w:pPr>
              <w:rPr>
                <w:rFonts w:cs="Aparajita"/>
              </w:rPr>
            </w:pPr>
          </w:p>
        </w:tc>
        <w:tc>
          <w:tcPr>
            <w:tcW w:w="2182" w:type="dxa"/>
          </w:tcPr>
          <w:p w:rsidR="007350FD" w:rsidRPr="00F12233" w:rsidRDefault="007350FD" w:rsidP="00EE23B8">
            <w:pPr>
              <w:rPr>
                <w:rFonts w:cs="Aparajita"/>
              </w:rPr>
            </w:pPr>
          </w:p>
        </w:tc>
        <w:tc>
          <w:tcPr>
            <w:tcW w:w="1890" w:type="dxa"/>
          </w:tcPr>
          <w:p w:rsidR="007350FD" w:rsidRPr="00F12233" w:rsidRDefault="007350FD" w:rsidP="00EE23B8">
            <w:pPr>
              <w:rPr>
                <w:rFonts w:cs="Aparajita"/>
              </w:rPr>
            </w:pPr>
          </w:p>
        </w:tc>
      </w:tr>
      <w:tr w:rsidR="007350FD" w:rsidRPr="00F12233" w:rsidTr="00EE23B8">
        <w:tc>
          <w:tcPr>
            <w:tcW w:w="1371" w:type="dxa"/>
          </w:tcPr>
          <w:p w:rsidR="007350FD" w:rsidRPr="00F12233" w:rsidRDefault="007350FD" w:rsidP="00EE23B8">
            <w:pPr>
              <w:rPr>
                <w:rFonts w:cs="Aparajita"/>
              </w:rPr>
            </w:pPr>
          </w:p>
        </w:tc>
        <w:tc>
          <w:tcPr>
            <w:tcW w:w="1809" w:type="dxa"/>
          </w:tcPr>
          <w:p w:rsidR="007350FD" w:rsidRPr="00F12233" w:rsidRDefault="007350FD" w:rsidP="00EE23B8">
            <w:pPr>
              <w:rPr>
                <w:rFonts w:cs="Aparajita"/>
              </w:rPr>
            </w:pPr>
          </w:p>
        </w:tc>
        <w:tc>
          <w:tcPr>
            <w:tcW w:w="2306" w:type="dxa"/>
          </w:tcPr>
          <w:p w:rsidR="007350FD" w:rsidRPr="00F12233" w:rsidRDefault="007350FD" w:rsidP="00EE23B8">
            <w:pPr>
              <w:rPr>
                <w:rFonts w:cs="Aparajita"/>
              </w:rPr>
            </w:pPr>
          </w:p>
        </w:tc>
        <w:tc>
          <w:tcPr>
            <w:tcW w:w="2182" w:type="dxa"/>
          </w:tcPr>
          <w:p w:rsidR="007350FD" w:rsidRPr="00F12233" w:rsidRDefault="007350FD" w:rsidP="00EE23B8">
            <w:pPr>
              <w:rPr>
                <w:rFonts w:cs="Aparajita"/>
              </w:rPr>
            </w:pPr>
          </w:p>
        </w:tc>
        <w:tc>
          <w:tcPr>
            <w:tcW w:w="1890" w:type="dxa"/>
          </w:tcPr>
          <w:p w:rsidR="007350FD" w:rsidRPr="00F12233" w:rsidRDefault="007350FD" w:rsidP="00EE23B8">
            <w:pPr>
              <w:rPr>
                <w:rFonts w:cs="Aparajita"/>
              </w:rPr>
            </w:pPr>
          </w:p>
        </w:tc>
      </w:tr>
      <w:tr w:rsidR="007350FD" w:rsidRPr="00F12233" w:rsidTr="00EE23B8">
        <w:tc>
          <w:tcPr>
            <w:tcW w:w="1371" w:type="dxa"/>
          </w:tcPr>
          <w:p w:rsidR="007350FD" w:rsidRPr="00F12233" w:rsidRDefault="007350FD" w:rsidP="00EE23B8">
            <w:pPr>
              <w:rPr>
                <w:rFonts w:cs="Aparajita"/>
              </w:rPr>
            </w:pPr>
          </w:p>
        </w:tc>
        <w:tc>
          <w:tcPr>
            <w:tcW w:w="1809" w:type="dxa"/>
          </w:tcPr>
          <w:p w:rsidR="007350FD" w:rsidRPr="00F12233" w:rsidRDefault="007350FD" w:rsidP="00EE23B8">
            <w:pPr>
              <w:rPr>
                <w:rFonts w:cs="Aparajita"/>
              </w:rPr>
            </w:pPr>
          </w:p>
        </w:tc>
        <w:tc>
          <w:tcPr>
            <w:tcW w:w="2306" w:type="dxa"/>
          </w:tcPr>
          <w:p w:rsidR="007350FD" w:rsidRPr="00F12233" w:rsidRDefault="007350FD" w:rsidP="00EE23B8">
            <w:pPr>
              <w:rPr>
                <w:rFonts w:cs="Aparajita"/>
              </w:rPr>
            </w:pPr>
          </w:p>
        </w:tc>
        <w:tc>
          <w:tcPr>
            <w:tcW w:w="2182" w:type="dxa"/>
          </w:tcPr>
          <w:p w:rsidR="007350FD" w:rsidRPr="00F12233" w:rsidRDefault="007350FD" w:rsidP="00EE23B8">
            <w:pPr>
              <w:rPr>
                <w:rFonts w:cs="Aparajita"/>
              </w:rPr>
            </w:pPr>
          </w:p>
        </w:tc>
        <w:tc>
          <w:tcPr>
            <w:tcW w:w="1890" w:type="dxa"/>
          </w:tcPr>
          <w:p w:rsidR="007350FD" w:rsidRPr="00F12233" w:rsidRDefault="007350FD" w:rsidP="00EE23B8">
            <w:pPr>
              <w:rPr>
                <w:rFonts w:cs="Aparajita"/>
              </w:rPr>
            </w:pPr>
          </w:p>
        </w:tc>
      </w:tr>
    </w:tbl>
    <w:p w:rsidR="00CB5A32" w:rsidRDefault="00CB5A32">
      <w:r>
        <w:br w:type="page"/>
      </w:r>
    </w:p>
    <w:p w:rsidR="00235B91" w:rsidRPr="00FA4452" w:rsidRDefault="007260EA" w:rsidP="00FA4452">
      <w:pPr>
        <w:pStyle w:val="Heading1"/>
        <w:rPr>
          <w:rStyle w:val="Heading1Char"/>
          <w:b/>
          <w:color w:val="C00000"/>
        </w:rPr>
      </w:pPr>
      <w:bookmarkStart w:id="3" w:name="_Toc508638063"/>
      <w:r w:rsidRPr="00FA4452">
        <w:rPr>
          <w:rStyle w:val="Heading1Char"/>
          <w:b/>
          <w:color w:val="C00000"/>
        </w:rPr>
        <w:lastRenderedPageBreak/>
        <w:t>1.</w:t>
      </w:r>
      <w:r w:rsidRPr="00FA4452">
        <w:rPr>
          <w:rStyle w:val="Heading1Char"/>
          <w:b/>
          <w:color w:val="C00000"/>
        </w:rPr>
        <w:tab/>
      </w:r>
      <w:r w:rsidR="00035CB0" w:rsidRPr="00FA4452">
        <w:rPr>
          <w:rStyle w:val="Heading1Char"/>
          <w:b/>
          <w:color w:val="C00000"/>
        </w:rPr>
        <w:t>REPORTING</w:t>
      </w:r>
      <w:bookmarkEnd w:id="3"/>
    </w:p>
    <w:p w:rsidR="00FD6D84" w:rsidRPr="00D20B2F" w:rsidRDefault="00FD6D84" w:rsidP="007A1FEB">
      <w:pPr>
        <w:pStyle w:val="Default"/>
        <w:rPr>
          <w:b/>
          <w:bCs/>
          <w:color w:val="FF0000"/>
          <w:sz w:val="22"/>
          <w:szCs w:val="22"/>
          <w:u w:val="single"/>
        </w:rPr>
      </w:pPr>
      <w:r>
        <w:rPr>
          <w:noProof/>
        </w:rPr>
        <w:drawing>
          <wp:inline distT="0" distB="0" distL="0" distR="0" wp14:anchorId="6A460B61" wp14:editId="64F15B79">
            <wp:extent cx="5732145" cy="5440026"/>
            <wp:effectExtent l="0" t="0" r="190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2145" cy="5440026"/>
                    </a:xfrm>
                    <a:prstGeom prst="rect">
                      <a:avLst/>
                    </a:prstGeom>
                  </pic:spPr>
                </pic:pic>
              </a:graphicData>
            </a:graphic>
          </wp:inline>
        </w:drawing>
      </w:r>
    </w:p>
    <w:p w:rsidR="007260EA" w:rsidRDefault="007260EA" w:rsidP="007260EA">
      <w:pPr>
        <w:pStyle w:val="Default"/>
      </w:pPr>
      <w:r>
        <w:t>Reporting is basically used to generate Standard Reports and /or SAS (Custom) Reports.</w:t>
      </w:r>
    </w:p>
    <w:p w:rsidR="00D26D91" w:rsidRDefault="00D26D91" w:rsidP="00D26D91"/>
    <w:p w:rsidR="00D26D91" w:rsidRDefault="00D26D91" w:rsidP="00D26D91"/>
    <w:p w:rsidR="00D26D91" w:rsidRDefault="00D26D91" w:rsidP="00D26D91"/>
    <w:p w:rsidR="00D26D91" w:rsidRDefault="00D26D91" w:rsidP="00D26D91"/>
    <w:p w:rsidR="00D26D91" w:rsidRDefault="00D26D91" w:rsidP="00D26D91"/>
    <w:p w:rsidR="00D26D91" w:rsidRDefault="00D26D91" w:rsidP="00D26D91"/>
    <w:p w:rsidR="00D26D91" w:rsidRDefault="00D26D91" w:rsidP="00D26D91"/>
    <w:p w:rsidR="00D26D91" w:rsidRDefault="00D26D91" w:rsidP="00D26D91"/>
    <w:p w:rsidR="00D26D91" w:rsidRDefault="00D26D91" w:rsidP="00D26D91"/>
    <w:p w:rsidR="00D26D91" w:rsidRPr="00D26D91" w:rsidRDefault="00035CB0" w:rsidP="00D26D91">
      <w:pPr>
        <w:rPr>
          <w:rStyle w:val="Heading1Char"/>
          <w:rFonts w:asciiTheme="minorHAnsi" w:eastAsiaTheme="minorHAnsi" w:hAnsiTheme="minorHAnsi" w:cstheme="minorBidi"/>
          <w:b w:val="0"/>
          <w:bCs w:val="0"/>
          <w:color w:val="auto"/>
          <w:sz w:val="22"/>
          <w:szCs w:val="22"/>
        </w:rPr>
      </w:pPr>
      <w:r>
        <w:lastRenderedPageBreak/>
        <w:t xml:space="preserve">Different </w:t>
      </w:r>
      <w:r w:rsidR="007260EA">
        <w:t>type of reports is:</w:t>
      </w:r>
      <w:r>
        <w:t>-</w:t>
      </w:r>
    </w:p>
    <w:p w:rsidR="007260EA" w:rsidRPr="00FA4452" w:rsidRDefault="00FA4452" w:rsidP="00FA4452">
      <w:pPr>
        <w:pStyle w:val="Heading2"/>
        <w:rPr>
          <w:rStyle w:val="Heading1Char"/>
          <w:b/>
          <w:bCs/>
          <w:color w:val="C00000"/>
          <w:sz w:val="26"/>
          <w:szCs w:val="26"/>
        </w:rPr>
      </w:pPr>
      <w:bookmarkStart w:id="4" w:name="_Toc508638064"/>
      <w:r>
        <w:rPr>
          <w:rStyle w:val="Heading1Char"/>
          <w:b/>
          <w:bCs/>
          <w:color w:val="C00000"/>
          <w:sz w:val="26"/>
          <w:szCs w:val="26"/>
        </w:rPr>
        <w:t>1.1</w:t>
      </w:r>
      <w:r>
        <w:rPr>
          <w:rStyle w:val="Heading1Char"/>
          <w:b/>
          <w:bCs/>
          <w:color w:val="C00000"/>
          <w:sz w:val="26"/>
          <w:szCs w:val="26"/>
        </w:rPr>
        <w:tab/>
      </w:r>
      <w:r w:rsidRPr="00FA4452">
        <w:rPr>
          <w:rStyle w:val="Heading1Char"/>
          <w:b/>
          <w:bCs/>
          <w:color w:val="C00000"/>
          <w:sz w:val="26"/>
          <w:szCs w:val="26"/>
        </w:rPr>
        <w:t>Execute SAS</w:t>
      </w:r>
      <w:bookmarkEnd w:id="4"/>
    </w:p>
    <w:p w:rsidR="00FD6D84" w:rsidRDefault="00FD6D84" w:rsidP="005400E2">
      <w:pPr>
        <w:pBdr>
          <w:bottom w:val="single" w:sz="6" w:space="12" w:color="auto"/>
        </w:pBdr>
      </w:pPr>
      <w:r>
        <w:rPr>
          <w:noProof/>
        </w:rPr>
        <w:drawing>
          <wp:inline distT="0" distB="0" distL="0" distR="0" wp14:anchorId="56DB3844" wp14:editId="330A6AA3">
            <wp:extent cx="5723466" cy="19473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2145" cy="1950286"/>
                    </a:xfrm>
                    <a:prstGeom prst="rect">
                      <a:avLst/>
                    </a:prstGeom>
                  </pic:spPr>
                </pic:pic>
              </a:graphicData>
            </a:graphic>
          </wp:inline>
        </w:drawing>
      </w:r>
    </w:p>
    <w:p w:rsidR="000424F2" w:rsidRDefault="000424F2" w:rsidP="005400E2">
      <w:pPr>
        <w:pBdr>
          <w:bottom w:val="single" w:sz="6" w:space="12" w:color="auto"/>
        </w:pBdr>
      </w:pPr>
      <w:r>
        <w:t>SAS is a third party company that has a report programming product.</w:t>
      </w:r>
      <w:r w:rsidR="00035CB0">
        <w:t xml:space="preserve"> </w:t>
      </w:r>
      <w:r w:rsidR="007A1FEB">
        <w:t xml:space="preserve">Write a SAS program which is run by fusion similar to AP module. </w:t>
      </w:r>
      <w:r w:rsidR="00035CB0">
        <w:t>The input can be a file or the table.</w:t>
      </w:r>
      <w:r w:rsidR="004B0A3B">
        <w:t xml:space="preserve"> Based on the input SAS program it will create the report.</w:t>
      </w:r>
      <w:r w:rsidR="001443CF">
        <w:t xml:space="preserve"> Parameter can be defined in input SAS program.</w:t>
      </w:r>
    </w:p>
    <w:p w:rsidR="00FA4452" w:rsidRPr="00FA4452" w:rsidRDefault="007260EA" w:rsidP="00FA4452">
      <w:pPr>
        <w:pStyle w:val="Heading2"/>
        <w:rPr>
          <w:rStyle w:val="Heading2Char"/>
          <w:b/>
          <w:color w:val="C00000"/>
        </w:rPr>
      </w:pPr>
      <w:bookmarkStart w:id="5" w:name="_Toc508638065"/>
      <w:r w:rsidRPr="00FA4452">
        <w:rPr>
          <w:rStyle w:val="Heading2Char"/>
          <w:b/>
          <w:color w:val="C00000"/>
        </w:rPr>
        <w:t>1.2</w:t>
      </w:r>
      <w:r w:rsidRPr="00FA4452">
        <w:rPr>
          <w:rStyle w:val="Heading2Char"/>
          <w:b/>
          <w:color w:val="C00000"/>
        </w:rPr>
        <w:tab/>
      </w:r>
      <w:r w:rsidR="000424F2" w:rsidRPr="00FA4452">
        <w:rPr>
          <w:rStyle w:val="Heading2Char"/>
          <w:b/>
          <w:color w:val="C00000"/>
        </w:rPr>
        <w:t>Quick Frequenc</w:t>
      </w:r>
      <w:r w:rsidRPr="00FA4452">
        <w:rPr>
          <w:rStyle w:val="Heading2Char"/>
          <w:b/>
          <w:color w:val="C00000"/>
        </w:rPr>
        <w:t>y</w:t>
      </w:r>
      <w:bookmarkEnd w:id="5"/>
    </w:p>
    <w:p w:rsidR="007260EA" w:rsidRDefault="00FD6D84" w:rsidP="005400E2">
      <w:pPr>
        <w:pBdr>
          <w:bottom w:val="single" w:sz="6" w:space="12" w:color="auto"/>
        </w:pBdr>
        <w:rPr>
          <w:b/>
          <w:i/>
          <w:u w:val="single"/>
        </w:rPr>
      </w:pPr>
      <w:r>
        <w:rPr>
          <w:noProof/>
        </w:rPr>
        <w:drawing>
          <wp:inline distT="0" distB="0" distL="0" distR="0" wp14:anchorId="4B7AE3A2" wp14:editId="5700D5BE">
            <wp:extent cx="5728446" cy="3697941"/>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2145" cy="3700329"/>
                    </a:xfrm>
                    <a:prstGeom prst="rect">
                      <a:avLst/>
                    </a:prstGeom>
                  </pic:spPr>
                </pic:pic>
              </a:graphicData>
            </a:graphic>
          </wp:inline>
        </w:drawing>
      </w:r>
    </w:p>
    <w:p w:rsidR="00D26D91" w:rsidRDefault="00D26D91" w:rsidP="005400E2">
      <w:pPr>
        <w:pBdr>
          <w:bottom w:val="single" w:sz="6" w:space="12" w:color="auto"/>
        </w:pBdr>
      </w:pPr>
      <w:proofErr w:type="gramStart"/>
      <w:r>
        <w:t xml:space="preserve">Distribution </w:t>
      </w:r>
      <w:r w:rsidR="00035CB0">
        <w:t>report or quick report</w:t>
      </w:r>
      <w:r w:rsidR="004B0A3B">
        <w:t>.</w:t>
      </w:r>
      <w:proofErr w:type="gramEnd"/>
      <w:r w:rsidR="004B0A3B">
        <w:t xml:space="preserve"> Configurable Multi-Dimension Report based on the input tables. Multiple filters can be applied and based on that parameters SAS code will be generated. And SAS code will then be used to generate the report.</w:t>
      </w:r>
    </w:p>
    <w:p w:rsidR="00FD6D84" w:rsidRDefault="007260EA" w:rsidP="007260EA">
      <w:pPr>
        <w:pStyle w:val="Heading2"/>
        <w:rPr>
          <w:color w:val="C00000"/>
        </w:rPr>
      </w:pPr>
      <w:bookmarkStart w:id="6" w:name="_Toc508638066"/>
      <w:r>
        <w:rPr>
          <w:color w:val="C00000"/>
        </w:rPr>
        <w:lastRenderedPageBreak/>
        <w:t>1.3</w:t>
      </w:r>
      <w:r>
        <w:rPr>
          <w:color w:val="C00000"/>
        </w:rPr>
        <w:tab/>
      </w:r>
      <w:r w:rsidR="000424F2" w:rsidRPr="007260EA">
        <w:rPr>
          <w:color w:val="C00000"/>
        </w:rPr>
        <w:t>Standard Reports</w:t>
      </w:r>
      <w:bookmarkEnd w:id="6"/>
    </w:p>
    <w:p w:rsidR="0014775A" w:rsidRDefault="0014775A" w:rsidP="005400E2">
      <w:pPr>
        <w:pBdr>
          <w:bottom w:val="single" w:sz="6" w:space="12" w:color="auto"/>
        </w:pBdr>
        <w:rPr>
          <w:b/>
          <w:i/>
        </w:rPr>
      </w:pPr>
      <w:r>
        <w:rPr>
          <w:noProof/>
        </w:rPr>
        <w:drawing>
          <wp:inline distT="0" distB="0" distL="0" distR="0" wp14:anchorId="789AB140" wp14:editId="40245BCE">
            <wp:extent cx="5728447" cy="3267635"/>
            <wp:effectExtent l="0" t="0" r="571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2145" cy="3269744"/>
                    </a:xfrm>
                    <a:prstGeom prst="rect">
                      <a:avLst/>
                    </a:prstGeom>
                  </pic:spPr>
                </pic:pic>
              </a:graphicData>
            </a:graphic>
          </wp:inline>
        </w:drawing>
      </w:r>
    </w:p>
    <w:p w:rsidR="007758A2" w:rsidRDefault="00235B91" w:rsidP="005400E2">
      <w:pPr>
        <w:pBdr>
          <w:bottom w:val="single" w:sz="6" w:space="12" w:color="auto"/>
        </w:pBdr>
      </w:pPr>
      <w:r>
        <w:rPr>
          <w:b/>
          <w:i/>
        </w:rPr>
        <w:t xml:space="preserve"> </w:t>
      </w:r>
      <w:r w:rsidR="007758A2">
        <w:t>In standard report we don’t have a lot of customization.</w:t>
      </w:r>
      <w:r w:rsidR="007A1FEB">
        <w:t xml:space="preserve"> </w:t>
      </w:r>
      <w:r w:rsidR="00742F68">
        <w:t xml:space="preserve">We can choose </w:t>
      </w:r>
      <w:r w:rsidR="007A1FEB">
        <w:t>Range increment</w:t>
      </w:r>
      <w:r w:rsidR="004C3AB4">
        <w:t xml:space="preserve"> value</w:t>
      </w:r>
      <w:r w:rsidR="007A1FEB">
        <w:t>.</w:t>
      </w:r>
    </w:p>
    <w:p w:rsidR="00FD6D84" w:rsidRDefault="00D26D91" w:rsidP="007260EA">
      <w:pPr>
        <w:pStyle w:val="Heading2"/>
        <w:rPr>
          <w:color w:val="C00000"/>
        </w:rPr>
      </w:pPr>
      <w:bookmarkStart w:id="7" w:name="_Toc508638067"/>
      <w:r>
        <w:rPr>
          <w:color w:val="C00000"/>
        </w:rPr>
        <w:t>1.4</w:t>
      </w:r>
      <w:r>
        <w:rPr>
          <w:color w:val="C00000"/>
        </w:rPr>
        <w:tab/>
      </w:r>
      <w:r w:rsidR="000424F2" w:rsidRPr="007260EA">
        <w:rPr>
          <w:color w:val="C00000"/>
        </w:rPr>
        <w:t>Project Stats</w:t>
      </w:r>
      <w:bookmarkEnd w:id="7"/>
    </w:p>
    <w:p w:rsidR="0014775A" w:rsidRDefault="0014775A" w:rsidP="005400E2">
      <w:pPr>
        <w:pBdr>
          <w:bottom w:val="single" w:sz="6" w:space="12" w:color="auto"/>
        </w:pBdr>
        <w:rPr>
          <w:b/>
          <w:i/>
        </w:rPr>
      </w:pPr>
      <w:r>
        <w:rPr>
          <w:noProof/>
        </w:rPr>
        <w:drawing>
          <wp:inline distT="0" distB="0" distL="0" distR="0" wp14:anchorId="2A9442C5" wp14:editId="2DF4F61B">
            <wp:extent cx="5728447" cy="3496235"/>
            <wp:effectExtent l="0" t="0" r="571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2145" cy="3498492"/>
                    </a:xfrm>
                    <a:prstGeom prst="rect">
                      <a:avLst/>
                    </a:prstGeom>
                  </pic:spPr>
                </pic:pic>
              </a:graphicData>
            </a:graphic>
          </wp:inline>
        </w:drawing>
      </w:r>
    </w:p>
    <w:p w:rsidR="007758A2" w:rsidRDefault="007758A2" w:rsidP="005400E2">
      <w:pPr>
        <w:pBdr>
          <w:bottom w:val="single" w:sz="6" w:space="12" w:color="auto"/>
        </w:pBdr>
      </w:pPr>
      <w:r>
        <w:t>In this select the process and submit it.</w:t>
      </w:r>
      <w:r w:rsidR="007A1FEB" w:rsidRPr="007A1FEB">
        <w:t xml:space="preserve"> </w:t>
      </w:r>
      <w:r w:rsidR="007A1FEB">
        <w:t xml:space="preserve">Generate the stats of all the jobs ran until the selected input process. </w:t>
      </w:r>
      <w:r>
        <w:t xml:space="preserve"> It will generate the reports on all the steps from start to end. It basically is like a waterfall.</w:t>
      </w:r>
    </w:p>
    <w:p w:rsidR="00FD6D84" w:rsidRPr="007260EA" w:rsidRDefault="00D26D91" w:rsidP="007260EA">
      <w:pPr>
        <w:pStyle w:val="Heading2"/>
        <w:rPr>
          <w:color w:val="C00000"/>
        </w:rPr>
      </w:pPr>
      <w:bookmarkStart w:id="8" w:name="_Toc508638068"/>
      <w:r>
        <w:rPr>
          <w:color w:val="C00000"/>
        </w:rPr>
        <w:lastRenderedPageBreak/>
        <w:t>1.5</w:t>
      </w:r>
      <w:r>
        <w:rPr>
          <w:color w:val="C00000"/>
        </w:rPr>
        <w:tab/>
        <w:t>View All R</w:t>
      </w:r>
      <w:r w:rsidR="000424F2" w:rsidRPr="007260EA">
        <w:rPr>
          <w:color w:val="C00000"/>
        </w:rPr>
        <w:t>eports</w:t>
      </w:r>
      <w:bookmarkEnd w:id="8"/>
    </w:p>
    <w:p w:rsidR="0014775A" w:rsidRDefault="0014775A" w:rsidP="005400E2">
      <w:pPr>
        <w:pBdr>
          <w:bottom w:val="single" w:sz="6" w:space="12" w:color="auto"/>
        </w:pBdr>
        <w:rPr>
          <w:b/>
          <w:i/>
        </w:rPr>
      </w:pPr>
      <w:r>
        <w:rPr>
          <w:noProof/>
        </w:rPr>
        <w:drawing>
          <wp:inline distT="0" distB="0" distL="0" distR="0" wp14:anchorId="1CBDECC8" wp14:editId="2FA4E1C9">
            <wp:extent cx="5728447" cy="4101353"/>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2145" cy="4104001"/>
                    </a:xfrm>
                    <a:prstGeom prst="rect">
                      <a:avLst/>
                    </a:prstGeom>
                  </pic:spPr>
                </pic:pic>
              </a:graphicData>
            </a:graphic>
          </wp:inline>
        </w:drawing>
      </w:r>
    </w:p>
    <w:p w:rsidR="00FA3AA3" w:rsidRDefault="00FA3AA3" w:rsidP="005400E2">
      <w:pPr>
        <w:pBdr>
          <w:bottom w:val="single" w:sz="6" w:space="12" w:color="auto"/>
        </w:pBdr>
      </w:pPr>
      <w:r>
        <w:t>To view the list of all the reports generated.</w:t>
      </w:r>
    </w:p>
    <w:p w:rsidR="00FD6D84" w:rsidRPr="007260EA" w:rsidRDefault="00D26D91" w:rsidP="007260EA">
      <w:pPr>
        <w:pStyle w:val="Heading2"/>
        <w:rPr>
          <w:color w:val="C00000"/>
        </w:rPr>
      </w:pPr>
      <w:bookmarkStart w:id="9" w:name="_Toc508638069"/>
      <w:r>
        <w:rPr>
          <w:color w:val="C00000"/>
        </w:rPr>
        <w:t>1.6</w:t>
      </w:r>
      <w:r>
        <w:rPr>
          <w:color w:val="C00000"/>
        </w:rPr>
        <w:tab/>
      </w:r>
      <w:r w:rsidR="000424F2" w:rsidRPr="007260EA">
        <w:rPr>
          <w:color w:val="C00000"/>
        </w:rPr>
        <w:t>FICO Reports</w:t>
      </w:r>
      <w:bookmarkEnd w:id="9"/>
    </w:p>
    <w:p w:rsidR="0014775A" w:rsidRDefault="0014775A" w:rsidP="005400E2">
      <w:pPr>
        <w:pBdr>
          <w:bottom w:val="single" w:sz="6" w:space="12" w:color="auto"/>
        </w:pBdr>
        <w:rPr>
          <w:b/>
          <w:i/>
        </w:rPr>
      </w:pPr>
      <w:r>
        <w:rPr>
          <w:noProof/>
        </w:rPr>
        <w:drawing>
          <wp:inline distT="0" distB="0" distL="0" distR="0" wp14:anchorId="5127CD2D" wp14:editId="49494A9B">
            <wp:extent cx="5728447" cy="2823882"/>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2145" cy="2825705"/>
                    </a:xfrm>
                    <a:prstGeom prst="rect">
                      <a:avLst/>
                    </a:prstGeom>
                  </pic:spPr>
                </pic:pic>
              </a:graphicData>
            </a:graphic>
          </wp:inline>
        </w:drawing>
      </w:r>
    </w:p>
    <w:p w:rsidR="00FA3AA3" w:rsidRDefault="00FA3AA3" w:rsidP="005400E2">
      <w:pPr>
        <w:pBdr>
          <w:bottom w:val="single" w:sz="6" w:space="12" w:color="auto"/>
        </w:pBdr>
      </w:pPr>
      <w:r>
        <w:t xml:space="preserve">Fair </w:t>
      </w:r>
      <w:r w:rsidR="00206ECF">
        <w:t>Isaac</w:t>
      </w:r>
      <w:r w:rsidR="00A36324">
        <w:t xml:space="preserve"> Company</w:t>
      </w:r>
      <w:r>
        <w:t xml:space="preserve"> created a model. FICO reports can be generated using that model. It uses </w:t>
      </w:r>
      <w:r w:rsidR="00A36324">
        <w:t>pre-configured</w:t>
      </w:r>
      <w:r>
        <w:t xml:space="preserve"> SAS code to generate distribution report.</w:t>
      </w:r>
    </w:p>
    <w:p w:rsidR="00D20B2F" w:rsidRDefault="00D20B2F" w:rsidP="005400E2">
      <w:pPr>
        <w:pBdr>
          <w:bottom w:val="single" w:sz="6" w:space="12" w:color="auto"/>
        </w:pBdr>
      </w:pPr>
    </w:p>
    <w:p w:rsidR="00D20B2F" w:rsidRPr="007260EA" w:rsidRDefault="00D26D91" w:rsidP="007260EA">
      <w:pPr>
        <w:pStyle w:val="Heading1"/>
        <w:rPr>
          <w:color w:val="C00000"/>
        </w:rPr>
      </w:pPr>
      <w:bookmarkStart w:id="10" w:name="_Toc508638070"/>
      <w:r>
        <w:rPr>
          <w:color w:val="C00000"/>
        </w:rPr>
        <w:t>2.</w:t>
      </w:r>
      <w:r>
        <w:rPr>
          <w:color w:val="C00000"/>
        </w:rPr>
        <w:tab/>
      </w:r>
      <w:r w:rsidR="00D20B2F" w:rsidRPr="007260EA">
        <w:rPr>
          <w:color w:val="C00000"/>
        </w:rPr>
        <w:t>Summary</w:t>
      </w:r>
      <w:bookmarkEnd w:id="10"/>
    </w:p>
    <w:p w:rsidR="00D20B2F" w:rsidRPr="00D20B2F" w:rsidRDefault="00D20B2F" w:rsidP="005400E2">
      <w:pPr>
        <w:pBdr>
          <w:bottom w:val="single" w:sz="6" w:space="12" w:color="auto"/>
        </w:pBdr>
      </w:pPr>
      <w:r>
        <w:t>Reporting is used to generate different kind of reports on the selected jobs.</w:t>
      </w:r>
    </w:p>
    <w:p w:rsidR="00235B91" w:rsidRDefault="00FA4452" w:rsidP="00FA4452">
      <w:pPr>
        <w:pStyle w:val="Heading1"/>
        <w:rPr>
          <w:rStyle w:val="Heading1Char"/>
          <w:b/>
          <w:color w:val="C00000"/>
        </w:rPr>
      </w:pPr>
      <w:bookmarkStart w:id="11" w:name="_Toc508638071"/>
      <w:r w:rsidRPr="00FA4452">
        <w:rPr>
          <w:rStyle w:val="Heading1Char"/>
          <w:b/>
          <w:color w:val="C00000"/>
        </w:rPr>
        <w:t>3.</w:t>
      </w:r>
      <w:r w:rsidRPr="00FA4452">
        <w:rPr>
          <w:rStyle w:val="Heading1Char"/>
          <w:b/>
          <w:color w:val="C00000"/>
        </w:rPr>
        <w:tab/>
      </w:r>
      <w:r w:rsidR="00F54DC9" w:rsidRPr="00FA4452">
        <w:rPr>
          <w:rStyle w:val="Heading1Char"/>
          <w:b/>
          <w:color w:val="C00000"/>
        </w:rPr>
        <w:t>Inquiry Posting</w:t>
      </w:r>
      <w:bookmarkEnd w:id="11"/>
    </w:p>
    <w:p w:rsidR="00EB5825" w:rsidRPr="00AF03FF" w:rsidRDefault="00EB5825" w:rsidP="00EB5825">
      <w:pPr>
        <w:rPr>
          <w:b/>
          <w:sz w:val="24"/>
          <w:szCs w:val="24"/>
          <w:u w:val="single"/>
        </w:rPr>
      </w:pPr>
      <w:r w:rsidRPr="00AF03FF">
        <w:rPr>
          <w:noProof/>
        </w:rPr>
        <w:drawing>
          <wp:inline distT="0" distB="0" distL="0" distR="0" wp14:anchorId="1119788D" wp14:editId="1932789D">
            <wp:extent cx="5932967" cy="385331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5932967" cy="3853316"/>
                    </a:xfrm>
                    <a:prstGeom prst="rect">
                      <a:avLst/>
                    </a:prstGeom>
                  </pic:spPr>
                </pic:pic>
              </a:graphicData>
            </a:graphic>
          </wp:inline>
        </w:drawing>
      </w:r>
    </w:p>
    <w:p w:rsidR="00EB5825" w:rsidRPr="00AF03FF" w:rsidRDefault="00EB5825" w:rsidP="00EB5825">
      <w:r w:rsidRPr="00AF03FF">
        <w:t xml:space="preserve">While clicking on the </w:t>
      </w:r>
      <w:r>
        <w:t>Inquiry</w:t>
      </w:r>
      <w:r w:rsidRPr="00EB5825">
        <w:t xml:space="preserve"> </w:t>
      </w:r>
      <w:r>
        <w:t>Post</w:t>
      </w:r>
      <w:r>
        <w:t>ing</w:t>
      </w:r>
      <w:r w:rsidRPr="00AF03FF">
        <w:t xml:space="preserve"> tab, it will list the set of processes </w:t>
      </w:r>
      <w:r>
        <w:t>status</w:t>
      </w:r>
      <w:r w:rsidRPr="00AF03FF">
        <w:t xml:space="preserve"> for the project and its details</w:t>
      </w:r>
    </w:p>
    <w:p w:rsidR="00EB5825" w:rsidRPr="00AF03FF" w:rsidRDefault="00EB5825" w:rsidP="00EB5825">
      <w:pPr>
        <w:pStyle w:val="ListParagraph"/>
        <w:numPr>
          <w:ilvl w:val="0"/>
          <w:numId w:val="3"/>
        </w:numPr>
      </w:pPr>
      <w:r w:rsidRPr="00AF03FF">
        <w:t xml:space="preserve">Process </w:t>
      </w:r>
      <w:r>
        <w:t>Name</w:t>
      </w:r>
      <w:r w:rsidRPr="00AF03FF">
        <w:t xml:space="preserve">–Process name used for the process. </w:t>
      </w:r>
    </w:p>
    <w:p w:rsidR="00EB5825" w:rsidRDefault="00EB5825" w:rsidP="00EB5825">
      <w:pPr>
        <w:pStyle w:val="ListParagraph"/>
        <w:numPr>
          <w:ilvl w:val="0"/>
          <w:numId w:val="3"/>
        </w:numPr>
      </w:pPr>
      <w:r w:rsidRPr="00AF03FF">
        <w:t>Status – The status of the process.</w:t>
      </w:r>
    </w:p>
    <w:p w:rsidR="00EB5825" w:rsidRDefault="00EB5825" w:rsidP="00EB5825">
      <w:pPr>
        <w:pStyle w:val="ListParagraph"/>
        <w:numPr>
          <w:ilvl w:val="0"/>
          <w:numId w:val="3"/>
        </w:numPr>
      </w:pPr>
      <w:r>
        <w:t>Date Modified – Date on which process is modified.</w:t>
      </w:r>
    </w:p>
    <w:p w:rsidR="00EB5825" w:rsidRPr="00AF03FF" w:rsidRDefault="00EB5825" w:rsidP="00EB5825">
      <w:pPr>
        <w:pStyle w:val="ListParagraph"/>
        <w:numPr>
          <w:ilvl w:val="0"/>
          <w:numId w:val="3"/>
        </w:numPr>
      </w:pPr>
      <w:r>
        <w:t>Modified By –Name of the Modifier.</w:t>
      </w:r>
    </w:p>
    <w:p w:rsidR="00EB5825" w:rsidRDefault="00EB5825" w:rsidP="00EB5825">
      <w:pPr>
        <w:pStyle w:val="ListParagraph"/>
        <w:numPr>
          <w:ilvl w:val="0"/>
          <w:numId w:val="3"/>
        </w:numPr>
      </w:pPr>
      <w:r w:rsidRPr="00AF03FF">
        <w:t>Role – Represents different roles in the application. – Fulfilment Analyst, Programmers.</w:t>
      </w:r>
    </w:p>
    <w:p w:rsidR="00EB5825" w:rsidRPr="00AF03FF" w:rsidRDefault="00EB5825" w:rsidP="00EB5825">
      <w:pPr>
        <w:pStyle w:val="ListParagraph"/>
      </w:pPr>
      <w:r>
        <w:t>These will be the role of users who created the process.</w:t>
      </w:r>
    </w:p>
    <w:p w:rsidR="00EB5825" w:rsidRPr="00AF03FF" w:rsidRDefault="00EB5825" w:rsidP="00EB5825">
      <w:pPr>
        <w:pStyle w:val="ListParagraph"/>
        <w:numPr>
          <w:ilvl w:val="0"/>
          <w:numId w:val="3"/>
        </w:numPr>
      </w:pPr>
      <w:r>
        <w:t xml:space="preserve">Display Item from - </w:t>
      </w:r>
      <w:r w:rsidRPr="00AF03FF">
        <w:t>Filters the list of input files based on the role, who created the Input process.</w:t>
      </w:r>
    </w:p>
    <w:p w:rsidR="00EB5825" w:rsidRDefault="00EB5825" w:rsidP="00EB5825">
      <w:pPr>
        <w:pStyle w:val="ListParagraph"/>
        <w:numPr>
          <w:ilvl w:val="0"/>
          <w:numId w:val="3"/>
        </w:numPr>
      </w:pPr>
      <w:r w:rsidRPr="00AF03FF">
        <w:t xml:space="preserve">Duplicate – Provides an option to duplicate an </w:t>
      </w:r>
      <w:r>
        <w:t>existing</w:t>
      </w:r>
      <w:r w:rsidRPr="00AF03FF">
        <w:t xml:space="preserve"> process.</w:t>
      </w:r>
    </w:p>
    <w:p w:rsidR="00EB5825" w:rsidRDefault="00EB5825" w:rsidP="00EB5825">
      <w:pPr>
        <w:pStyle w:val="ListParagraph"/>
        <w:numPr>
          <w:ilvl w:val="0"/>
          <w:numId w:val="3"/>
        </w:numPr>
      </w:pPr>
      <w:r w:rsidRPr="00AF03FF">
        <w:t>View Summary – There is a high level view of what all options are selected for the process.</w:t>
      </w:r>
    </w:p>
    <w:p w:rsidR="00EB5825" w:rsidRDefault="00EB5825" w:rsidP="00EB5825"/>
    <w:p w:rsidR="00EB5825" w:rsidRPr="00C67A66" w:rsidRDefault="00C67A66" w:rsidP="00C67A66">
      <w:pPr>
        <w:pStyle w:val="Heading2"/>
        <w:rPr>
          <w:color w:val="C00000"/>
        </w:rPr>
      </w:pPr>
      <w:bookmarkStart w:id="12" w:name="_Toc508638072"/>
      <w:r>
        <w:rPr>
          <w:color w:val="C00000"/>
        </w:rPr>
        <w:lastRenderedPageBreak/>
        <w:t>3.1</w:t>
      </w:r>
      <w:r>
        <w:rPr>
          <w:color w:val="C00000"/>
        </w:rPr>
        <w:tab/>
      </w:r>
      <w:r w:rsidR="00EB5825" w:rsidRPr="00C67A66">
        <w:rPr>
          <w:color w:val="C00000"/>
        </w:rPr>
        <w:t>Post Inquiry</w:t>
      </w:r>
      <w:bookmarkEnd w:id="12"/>
    </w:p>
    <w:p w:rsidR="00FA4452" w:rsidRDefault="00FA4452" w:rsidP="00FA4452"/>
    <w:p w:rsidR="00C67A66" w:rsidRPr="00EE031F" w:rsidRDefault="00C67A66" w:rsidP="00C67A66">
      <w:pPr>
        <w:pBdr>
          <w:bottom w:val="single" w:sz="6" w:space="12" w:color="auto"/>
        </w:pBdr>
      </w:pPr>
      <w:r w:rsidRPr="00EE031F">
        <w:t>Inquiry Posting is the process to post the inquiry against the consumer</w:t>
      </w:r>
      <w:r>
        <w:t>’s record</w:t>
      </w:r>
      <w:r w:rsidRPr="00EE031F">
        <w:t xml:space="preserve"> for any type of solicitation.</w:t>
      </w:r>
      <w:r>
        <w:t xml:space="preserve"> This is just to keep the track of who accessed the records.</w:t>
      </w:r>
      <w:r w:rsidRPr="00EE031F">
        <w:t xml:space="preserve"> Only soft inquiry can be posted. </w:t>
      </w:r>
    </w:p>
    <w:p w:rsidR="00C67A66" w:rsidRDefault="0014775A" w:rsidP="00C67A66">
      <w:pPr>
        <w:pBdr>
          <w:bottom w:val="single" w:sz="6" w:space="12" w:color="auto"/>
        </w:pBdr>
      </w:pPr>
      <w:r>
        <w:rPr>
          <w:noProof/>
        </w:rPr>
        <w:drawing>
          <wp:inline distT="0" distB="0" distL="0" distR="0" wp14:anchorId="2C290676" wp14:editId="3CE99A75">
            <wp:extent cx="4771257" cy="2811038"/>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771257" cy="2811038"/>
                    </a:xfrm>
                    <a:prstGeom prst="rect">
                      <a:avLst/>
                    </a:prstGeom>
                  </pic:spPr>
                </pic:pic>
              </a:graphicData>
            </a:graphic>
          </wp:inline>
        </w:drawing>
      </w:r>
    </w:p>
    <w:p w:rsidR="00915547" w:rsidRDefault="00C67A66" w:rsidP="00C67A66">
      <w:pPr>
        <w:pBdr>
          <w:bottom w:val="single" w:sz="6" w:space="12" w:color="auto"/>
        </w:pBdr>
      </w:pPr>
      <w:r w:rsidRPr="00915547">
        <w:rPr>
          <w:b/>
          <w:u w:val="single"/>
        </w:rPr>
        <w:t>Process Name</w:t>
      </w:r>
      <w:r w:rsidRPr="00915547">
        <w:rPr>
          <w:b/>
        </w:rPr>
        <w:t>:</w:t>
      </w:r>
      <w:r>
        <w:t xml:space="preserve"> </w:t>
      </w:r>
      <w:r w:rsidRPr="00AF03FF">
        <w:t>A process name has a Process Id which is an Auto Generated Id. This will prefix the Process Name that is provided.</w:t>
      </w:r>
      <w:r w:rsidR="00C073B7" w:rsidRPr="00C073B7">
        <w:rPr>
          <w:rFonts w:ascii="Arial" w:hAnsi="Arial" w:cs="Arial"/>
          <w:color w:val="333333"/>
          <w:sz w:val="21"/>
          <w:szCs w:val="21"/>
          <w:shd w:val="clear" w:color="auto" w:fill="FFFFFF"/>
        </w:rPr>
        <w:t xml:space="preserve"> </w:t>
      </w:r>
      <w:r w:rsidR="00C073B7">
        <w:rPr>
          <w:rFonts w:ascii="Arial" w:hAnsi="Arial" w:cs="Arial"/>
          <w:color w:val="333333"/>
          <w:sz w:val="21"/>
          <w:szCs w:val="21"/>
          <w:shd w:val="clear" w:color="auto" w:fill="FFFFFF"/>
        </w:rPr>
        <w:t xml:space="preserve">When generating an input file for posting MLA inquiries, the last 40 bytes </w:t>
      </w:r>
      <w:r w:rsidR="00C073B7">
        <w:rPr>
          <w:rFonts w:ascii="Arial" w:hAnsi="Arial" w:cs="Arial"/>
          <w:color w:val="333333"/>
          <w:sz w:val="21"/>
          <w:szCs w:val="21"/>
          <w:shd w:val="clear" w:color="auto" w:fill="FFFFFF"/>
        </w:rPr>
        <w:t xml:space="preserve">is </w:t>
      </w:r>
      <w:r w:rsidR="00C073B7">
        <w:rPr>
          <w:rFonts w:ascii="Arial" w:hAnsi="Arial" w:cs="Arial"/>
          <w:color w:val="333333"/>
          <w:sz w:val="21"/>
          <w:szCs w:val="21"/>
          <w:shd w:val="clear" w:color="auto" w:fill="FFFFFF"/>
        </w:rPr>
        <w:t>the MLA ID.</w:t>
      </w:r>
      <w:r w:rsidR="00C073B7" w:rsidRPr="00C073B7">
        <w:rPr>
          <w:rFonts w:ascii="Arial" w:hAnsi="Arial" w:cs="Arial"/>
          <w:color w:val="333333"/>
          <w:sz w:val="21"/>
          <w:szCs w:val="21"/>
          <w:shd w:val="clear" w:color="auto" w:fill="FFFFFF"/>
        </w:rPr>
        <w:t xml:space="preserve"> </w:t>
      </w:r>
    </w:p>
    <w:p w:rsidR="00915547" w:rsidRPr="00FA4452" w:rsidRDefault="00915547" w:rsidP="00915547">
      <w:pPr>
        <w:pBdr>
          <w:bottom w:val="single" w:sz="6" w:space="12" w:color="auto"/>
        </w:pBdr>
      </w:pPr>
      <w:r w:rsidRPr="00915547">
        <w:rPr>
          <w:b/>
          <w:u w:val="single"/>
        </w:rPr>
        <w:t>Test Only</w:t>
      </w:r>
      <w:r w:rsidRPr="00915547">
        <w:rPr>
          <w:b/>
        </w:rPr>
        <w:t>:</w:t>
      </w:r>
      <w:r w:rsidRPr="00EE031F">
        <w:t xml:space="preserve"> </w:t>
      </w:r>
      <w:r>
        <w:t xml:space="preserve">This </w:t>
      </w:r>
      <w:r w:rsidRPr="00EE031F">
        <w:t>option when chosen then it won’t update the billing system or online system. It means that no inquiry will be posted against the records.</w:t>
      </w:r>
    </w:p>
    <w:p w:rsidR="00C073B7" w:rsidRDefault="00C67A66" w:rsidP="00A95BAA">
      <w:pPr>
        <w:pBdr>
          <w:bottom w:val="single" w:sz="6" w:space="12" w:color="auto"/>
        </w:pBdr>
      </w:pPr>
      <w:r w:rsidRPr="00AF03FF">
        <w:t xml:space="preserve"> </w:t>
      </w:r>
      <w:r w:rsidR="00F54DC9" w:rsidRPr="00ED202D">
        <w:rPr>
          <w:b/>
          <w:u w:val="single"/>
        </w:rPr>
        <w:t>Type</w:t>
      </w:r>
      <w:r w:rsidR="00A95BAA" w:rsidRPr="00ED202D">
        <w:rPr>
          <w:b/>
          <w:u w:val="single"/>
        </w:rPr>
        <w:t xml:space="preserve"> Selection</w:t>
      </w:r>
      <w:r w:rsidR="00235B91" w:rsidRPr="00962CA3">
        <w:t>:</w:t>
      </w:r>
      <w:r w:rsidR="00261AA2" w:rsidRPr="00962CA3">
        <w:t xml:space="preserve"> </w:t>
      </w:r>
      <w:r w:rsidR="00AC5AE9">
        <w:t>T</w:t>
      </w:r>
      <w:r w:rsidR="00962CA3">
        <w:t xml:space="preserve">here are 3 </w:t>
      </w:r>
      <w:r w:rsidR="00AC5AE9">
        <w:t>types of Inquiry Posting</w:t>
      </w:r>
      <w:r w:rsidR="00962CA3">
        <w:t>.</w:t>
      </w:r>
    </w:p>
    <w:p w:rsidR="00962CA3" w:rsidRDefault="00A95BAA" w:rsidP="00A95BAA">
      <w:pPr>
        <w:pBdr>
          <w:bottom w:val="single" w:sz="6" w:space="12" w:color="auto"/>
        </w:pBdr>
      </w:pPr>
      <w:r>
        <w:t xml:space="preserve">   </w:t>
      </w:r>
      <w:r>
        <w:tab/>
        <w:t xml:space="preserve">      </w:t>
      </w:r>
      <w:bookmarkStart w:id="13" w:name="NetDown"/>
      <w:r>
        <w:t xml:space="preserve"> </w:t>
      </w:r>
      <w:r w:rsidR="00F54DC9" w:rsidRPr="00915547">
        <w:rPr>
          <w:b/>
          <w:u w:val="single"/>
        </w:rPr>
        <w:t>Net Down</w:t>
      </w:r>
      <w:bookmarkEnd w:id="13"/>
      <w:r w:rsidR="00ED202D">
        <w:rPr>
          <w:b/>
        </w:rPr>
        <w:t xml:space="preserve">: </w:t>
      </w:r>
      <w:r w:rsidR="00ED202D">
        <w:t>Net Down</w:t>
      </w:r>
      <w:r w:rsidR="00962CA3">
        <w:t xml:space="preserve"> means consumer is sending back a file with the list of records that they used against </w:t>
      </w:r>
      <w:r w:rsidR="00AC5AE9">
        <w:t>the total records shipped to them</w:t>
      </w:r>
      <w:r w:rsidR="00962CA3">
        <w:t xml:space="preserve">. So the </w:t>
      </w:r>
      <w:r w:rsidR="0034124E">
        <w:t>i</w:t>
      </w:r>
      <w:r w:rsidR="00962CA3">
        <w:t>nquiry will be posted against those records only.</w:t>
      </w:r>
      <w:r w:rsidR="00C073B7">
        <w:t xml:space="preserve"> </w:t>
      </w:r>
      <w:r w:rsidR="00C073B7">
        <w:rPr>
          <w:rFonts w:ascii="Arial" w:hAnsi="Arial" w:cs="Arial"/>
          <w:color w:val="333333"/>
          <w:sz w:val="21"/>
          <w:szCs w:val="21"/>
          <w:shd w:val="clear" w:color="auto" w:fill="FFFFFF"/>
        </w:rPr>
        <w:t>T</w:t>
      </w:r>
      <w:r w:rsidR="00C073B7">
        <w:rPr>
          <w:rFonts w:ascii="Arial" w:hAnsi="Arial" w:cs="Arial"/>
          <w:color w:val="333333"/>
          <w:sz w:val="21"/>
          <w:szCs w:val="21"/>
          <w:shd w:val="clear" w:color="auto" w:fill="FFFFFF"/>
        </w:rPr>
        <w:t xml:space="preserve">he MLA ID </w:t>
      </w:r>
      <w:r w:rsidR="00C073B7">
        <w:rPr>
          <w:rFonts w:ascii="Arial" w:hAnsi="Arial" w:cs="Arial"/>
          <w:color w:val="333333"/>
          <w:sz w:val="21"/>
          <w:szCs w:val="21"/>
          <w:shd w:val="clear" w:color="auto" w:fill="FFFFFF"/>
        </w:rPr>
        <w:t xml:space="preserve">for this type </w:t>
      </w:r>
      <w:r w:rsidR="00C073B7">
        <w:rPr>
          <w:rFonts w:ascii="Arial" w:hAnsi="Arial" w:cs="Arial"/>
          <w:color w:val="333333"/>
          <w:sz w:val="21"/>
          <w:szCs w:val="21"/>
          <w:shd w:val="clear" w:color="auto" w:fill="FFFFFF"/>
        </w:rPr>
        <w:t>come</w:t>
      </w:r>
      <w:r w:rsidR="00C073B7">
        <w:rPr>
          <w:rFonts w:ascii="Arial" w:hAnsi="Arial" w:cs="Arial"/>
          <w:color w:val="333333"/>
          <w:sz w:val="21"/>
          <w:szCs w:val="21"/>
          <w:shd w:val="clear" w:color="auto" w:fill="FFFFFF"/>
        </w:rPr>
        <w:t>s from the Net D</w:t>
      </w:r>
      <w:r w:rsidR="00C073B7">
        <w:rPr>
          <w:rFonts w:ascii="Arial" w:hAnsi="Arial" w:cs="Arial"/>
          <w:color w:val="333333"/>
          <w:sz w:val="21"/>
          <w:szCs w:val="21"/>
          <w:shd w:val="clear" w:color="auto" w:fill="FFFFFF"/>
        </w:rPr>
        <w:t>own file.</w:t>
      </w:r>
    </w:p>
    <w:p w:rsidR="00962CA3" w:rsidRDefault="00962CA3" w:rsidP="005400E2">
      <w:pPr>
        <w:pBdr>
          <w:bottom w:val="single" w:sz="6" w:space="12" w:color="auto"/>
        </w:pBdr>
      </w:pPr>
      <w:r>
        <w:t xml:space="preserve">                     </w:t>
      </w:r>
      <w:r w:rsidR="00ED202D" w:rsidRPr="00915547">
        <w:rPr>
          <w:b/>
          <w:u w:val="single"/>
        </w:rPr>
        <w:t>Shipped Population</w:t>
      </w:r>
      <w:r w:rsidR="00ED202D" w:rsidRPr="00ED202D">
        <w:rPr>
          <w:b/>
        </w:rPr>
        <w:t>:</w:t>
      </w:r>
      <w:r w:rsidR="00ED202D">
        <w:t xml:space="preserve"> </w:t>
      </w:r>
      <w:r>
        <w:t xml:space="preserve">When we select </w:t>
      </w:r>
      <w:r w:rsidR="00A36324">
        <w:t>Shipped</w:t>
      </w:r>
      <w:r w:rsidR="00F54DC9">
        <w:t xml:space="preserve"> Population,</w:t>
      </w:r>
      <w:r w:rsidR="00915547">
        <w:t xml:space="preserve"> inquiry</w:t>
      </w:r>
      <w:r>
        <w:t xml:space="preserve"> will be posted against the </w:t>
      </w:r>
      <w:r w:rsidR="00ED202D">
        <w:t xml:space="preserve">total </w:t>
      </w:r>
      <w:r w:rsidR="00A36324">
        <w:t>records</w:t>
      </w:r>
      <w:r w:rsidR="00C073B7">
        <w:t xml:space="preserve"> </w:t>
      </w:r>
      <w:r>
        <w:t>shipped.</w:t>
      </w:r>
      <w:r w:rsidR="00C073B7">
        <w:t xml:space="preserve"> The</w:t>
      </w:r>
      <w:r w:rsidR="00C073B7">
        <w:rPr>
          <w:rFonts w:ascii="Arial" w:hAnsi="Arial" w:cs="Arial"/>
          <w:color w:val="333333"/>
          <w:sz w:val="21"/>
          <w:szCs w:val="21"/>
          <w:shd w:val="clear" w:color="auto" w:fill="FFFFFF"/>
        </w:rPr>
        <w:t xml:space="preserve"> </w:t>
      </w:r>
      <w:r w:rsidR="00C073B7">
        <w:rPr>
          <w:rFonts w:ascii="Arial" w:hAnsi="Arial" w:cs="Arial"/>
          <w:color w:val="333333"/>
          <w:sz w:val="21"/>
          <w:szCs w:val="21"/>
          <w:shd w:val="clear" w:color="auto" w:fill="FFFFFF"/>
        </w:rPr>
        <w:t xml:space="preserve">MLA ID </w:t>
      </w:r>
      <w:r w:rsidR="00C073B7">
        <w:rPr>
          <w:rFonts w:ascii="Arial" w:hAnsi="Arial" w:cs="Arial"/>
          <w:color w:val="333333"/>
          <w:sz w:val="21"/>
          <w:szCs w:val="21"/>
          <w:shd w:val="clear" w:color="auto" w:fill="FFFFFF"/>
        </w:rPr>
        <w:t xml:space="preserve">for this </w:t>
      </w:r>
      <w:r w:rsidR="00C073B7">
        <w:rPr>
          <w:rFonts w:ascii="Arial" w:hAnsi="Arial" w:cs="Arial"/>
          <w:color w:val="333333"/>
          <w:sz w:val="21"/>
          <w:szCs w:val="21"/>
          <w:shd w:val="clear" w:color="auto" w:fill="FFFFFF"/>
        </w:rPr>
        <w:t>come</w:t>
      </w:r>
      <w:r w:rsidR="00C073B7">
        <w:rPr>
          <w:rFonts w:ascii="Arial" w:hAnsi="Arial" w:cs="Arial"/>
          <w:color w:val="333333"/>
          <w:sz w:val="21"/>
          <w:szCs w:val="21"/>
          <w:shd w:val="clear" w:color="auto" w:fill="FFFFFF"/>
        </w:rPr>
        <w:t>s</w:t>
      </w:r>
      <w:r w:rsidR="00C073B7">
        <w:rPr>
          <w:rFonts w:ascii="Arial" w:hAnsi="Arial" w:cs="Arial"/>
          <w:color w:val="333333"/>
          <w:sz w:val="21"/>
          <w:szCs w:val="21"/>
          <w:shd w:val="clear" w:color="auto" w:fill="FFFFFF"/>
        </w:rPr>
        <w:t xml:space="preserve"> from the inquiry table.</w:t>
      </w:r>
    </w:p>
    <w:p w:rsidR="00F54DC9" w:rsidRDefault="00962CA3" w:rsidP="005400E2">
      <w:pPr>
        <w:pBdr>
          <w:bottom w:val="single" w:sz="6" w:space="12" w:color="auto"/>
        </w:pBdr>
      </w:pPr>
      <w:r>
        <w:t xml:space="preserve">                     </w:t>
      </w:r>
      <w:r w:rsidR="00F54DC9" w:rsidRPr="00915547">
        <w:rPr>
          <w:b/>
          <w:u w:val="single"/>
        </w:rPr>
        <w:t>No Inquiries</w:t>
      </w:r>
      <w:r w:rsidR="00ED202D" w:rsidRPr="00ED202D">
        <w:rPr>
          <w:b/>
        </w:rPr>
        <w:t>:</w:t>
      </w:r>
      <w:r w:rsidRPr="00ED202D">
        <w:rPr>
          <w:b/>
        </w:rPr>
        <w:t xml:space="preserve"> </w:t>
      </w:r>
      <w:r w:rsidR="00ED202D">
        <w:t xml:space="preserve">This </w:t>
      </w:r>
      <w:r>
        <w:t>type when selected will not be used to post the inquiry against any records but will be used for the project accounting purpose.</w:t>
      </w:r>
    </w:p>
    <w:p w:rsidR="005400E2" w:rsidRDefault="00F54DC9" w:rsidP="005400E2">
      <w:pPr>
        <w:pBdr>
          <w:bottom w:val="single" w:sz="6" w:space="12" w:color="auto"/>
        </w:pBdr>
      </w:pPr>
      <w:r w:rsidRPr="00915547">
        <w:rPr>
          <w:b/>
          <w:u w:val="single"/>
        </w:rPr>
        <w:t>Data Source Selection</w:t>
      </w:r>
      <w:r w:rsidR="005400E2">
        <w:rPr>
          <w:b/>
        </w:rPr>
        <w:t xml:space="preserve">:  </w:t>
      </w:r>
      <w:r w:rsidR="0035076A">
        <w:t xml:space="preserve">We have </w:t>
      </w:r>
      <w:r>
        <w:t>Credit, NC+</w:t>
      </w:r>
      <w:r w:rsidR="0035076A">
        <w:t xml:space="preserve"> </w:t>
      </w:r>
      <w:r w:rsidR="00A36324">
        <w:t>and MLA</w:t>
      </w:r>
      <w:r w:rsidR="0035076A">
        <w:t xml:space="preserve"> data sources to choose from.</w:t>
      </w:r>
      <w:r w:rsidR="00E137F3">
        <w:t xml:space="preserve"> We can choose which data sources we are posting </w:t>
      </w:r>
      <w:r w:rsidR="00962CA3">
        <w:t xml:space="preserve">the inquiry </w:t>
      </w:r>
      <w:r w:rsidR="00E137F3">
        <w:t>to. We c</w:t>
      </w:r>
      <w:r w:rsidR="0035076A">
        <w:t>an choose multiple data sources.</w:t>
      </w:r>
    </w:p>
    <w:p w:rsidR="005C7971" w:rsidRDefault="005C7971" w:rsidP="005400E2">
      <w:pPr>
        <w:pBdr>
          <w:bottom w:val="single" w:sz="6" w:space="12" w:color="auto"/>
        </w:pBdr>
        <w:rPr>
          <w:b/>
        </w:rPr>
      </w:pPr>
      <w:r w:rsidRPr="00915547">
        <w:rPr>
          <w:b/>
          <w:u w:val="single"/>
        </w:rPr>
        <w:t>Input Selection</w:t>
      </w:r>
      <w:r>
        <w:rPr>
          <w:b/>
        </w:rPr>
        <w:t xml:space="preserve">:  </w:t>
      </w:r>
      <w:r>
        <w:t xml:space="preserve">We have </w:t>
      </w:r>
      <w:r w:rsidR="00B85734">
        <w:t>to select input source file and then we have to select the data</w:t>
      </w:r>
      <w:r>
        <w:t>.</w:t>
      </w:r>
      <w:r w:rsidR="00ED202D">
        <w:t xml:space="preserve"> </w:t>
      </w:r>
    </w:p>
    <w:p w:rsidR="00915547" w:rsidRDefault="00F54DC9" w:rsidP="005400E2">
      <w:pPr>
        <w:pBdr>
          <w:bottom w:val="single" w:sz="6" w:space="12" w:color="auto"/>
        </w:pBdr>
      </w:pPr>
      <w:r w:rsidRPr="00915547">
        <w:rPr>
          <w:b/>
          <w:u w:val="single"/>
        </w:rPr>
        <w:t>Shipped date</w:t>
      </w:r>
      <w:r w:rsidR="005400E2">
        <w:rPr>
          <w:b/>
        </w:rPr>
        <w:t>:</w:t>
      </w:r>
      <w:r w:rsidR="0035076A">
        <w:rPr>
          <w:b/>
        </w:rPr>
        <w:t xml:space="preserve"> </w:t>
      </w:r>
      <w:r w:rsidR="0035076A">
        <w:t>We have to choose s</w:t>
      </w:r>
      <w:r w:rsidR="00915547">
        <w:t>hipped date.</w:t>
      </w:r>
    </w:p>
    <w:p w:rsidR="00C67A66" w:rsidRDefault="00915547" w:rsidP="00915547">
      <w:pPr>
        <w:pStyle w:val="Heading3"/>
      </w:pPr>
      <w:bookmarkStart w:id="14" w:name="_Toc508638073"/>
      <w:r>
        <w:rPr>
          <w:color w:val="C00000"/>
        </w:rPr>
        <w:lastRenderedPageBreak/>
        <w:t>3.1.1</w:t>
      </w:r>
      <w:r>
        <w:rPr>
          <w:color w:val="C00000"/>
        </w:rPr>
        <w:tab/>
      </w:r>
      <w:r w:rsidR="00F54DC9" w:rsidRPr="00915547">
        <w:rPr>
          <w:color w:val="C00000"/>
        </w:rPr>
        <w:t>Record Type</w:t>
      </w:r>
      <w:bookmarkEnd w:id="14"/>
    </w:p>
    <w:p w:rsidR="00915547" w:rsidRDefault="00962CA3" w:rsidP="005400E2">
      <w:pPr>
        <w:pBdr>
          <w:bottom w:val="single" w:sz="6" w:space="12" w:color="auto"/>
        </w:pBdr>
      </w:pPr>
      <w:r>
        <w:t xml:space="preserve">This option will be available only when we select type as shipped population to filter the records </w:t>
      </w:r>
      <w:r w:rsidR="009616B7">
        <w:t xml:space="preserve">that we want to post the inquiry to. </w:t>
      </w:r>
      <w:r w:rsidR="0035076A">
        <w:t xml:space="preserve">We can choose all records or a </w:t>
      </w:r>
      <w:r w:rsidR="00A36324">
        <w:t>particular (</w:t>
      </w:r>
      <w:r w:rsidR="0035076A">
        <w:t>accepted) type of records for which we want to post the inquiry for.</w:t>
      </w:r>
    </w:p>
    <w:p w:rsidR="00C67A66" w:rsidRDefault="00C67A66" w:rsidP="005400E2">
      <w:pPr>
        <w:pBdr>
          <w:bottom w:val="single" w:sz="6" w:space="12" w:color="auto"/>
        </w:pBdr>
        <w:rPr>
          <w:b/>
        </w:rPr>
      </w:pPr>
      <w:r>
        <w:rPr>
          <w:b/>
          <w:noProof/>
        </w:rPr>
        <w:drawing>
          <wp:inline distT="0" distB="0" distL="0" distR="0">
            <wp:extent cx="5728335" cy="4410710"/>
            <wp:effectExtent l="0" t="0" r="5715" b="8890"/>
            <wp:docPr id="9" name="Picture 9" descr="C:\Users\dxk155\Picture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xk155\Pictures\image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8335" cy="4410710"/>
                    </a:xfrm>
                    <a:prstGeom prst="rect">
                      <a:avLst/>
                    </a:prstGeom>
                    <a:noFill/>
                    <a:ln>
                      <a:noFill/>
                    </a:ln>
                  </pic:spPr>
                </pic:pic>
              </a:graphicData>
            </a:graphic>
          </wp:inline>
        </w:drawing>
      </w:r>
    </w:p>
    <w:p w:rsidR="00C67A66" w:rsidRDefault="00915547" w:rsidP="00915547">
      <w:pPr>
        <w:pStyle w:val="Heading3"/>
      </w:pPr>
      <w:bookmarkStart w:id="15" w:name="_Toc508638074"/>
      <w:r>
        <w:rPr>
          <w:color w:val="C00000"/>
        </w:rPr>
        <w:t>3.1.2</w:t>
      </w:r>
      <w:r>
        <w:rPr>
          <w:color w:val="C00000"/>
        </w:rPr>
        <w:tab/>
      </w:r>
      <w:r w:rsidR="00235B91" w:rsidRPr="00915547">
        <w:rPr>
          <w:color w:val="C00000"/>
        </w:rPr>
        <w:t>Posting Information</w:t>
      </w:r>
      <w:bookmarkEnd w:id="15"/>
      <w:r w:rsidR="0035076A">
        <w:t xml:space="preserve"> </w:t>
      </w:r>
    </w:p>
    <w:p w:rsidR="005400E2" w:rsidRDefault="0023010D" w:rsidP="005400E2">
      <w:pPr>
        <w:pBdr>
          <w:bottom w:val="single" w:sz="6" w:space="12" w:color="auto"/>
        </w:pBdr>
      </w:pPr>
      <w:r>
        <w:t xml:space="preserve">When we choose type as Net Down </w:t>
      </w:r>
      <w:r w:rsidR="0034124E">
        <w:t xml:space="preserve">or shipped population </w:t>
      </w:r>
      <w:r>
        <w:t xml:space="preserve">then we have to provide or select information like </w:t>
      </w:r>
      <w:r w:rsidR="0035076A">
        <w:t>project</w:t>
      </w:r>
      <w:r w:rsidR="00264AB3">
        <w:t xml:space="preserve"> number</w:t>
      </w:r>
      <w:r w:rsidR="0035076A">
        <w:t>, type, member</w:t>
      </w:r>
      <w:r>
        <w:t xml:space="preserve"> ID</w:t>
      </w:r>
      <w:r w:rsidR="0035076A">
        <w:t>, date</w:t>
      </w:r>
      <w:r>
        <w:t xml:space="preserve">, </w:t>
      </w:r>
      <w:r w:rsidR="00A36324">
        <w:t>and NC</w:t>
      </w:r>
      <w:r>
        <w:t>+ Customer ID number.</w:t>
      </w:r>
      <w:r w:rsidR="00C67A66">
        <w:rPr>
          <w:noProof/>
        </w:rPr>
        <w:drawing>
          <wp:inline distT="0" distB="0" distL="0" distR="0">
            <wp:extent cx="5728335" cy="2218690"/>
            <wp:effectExtent l="0" t="0" r="5715" b="0"/>
            <wp:docPr id="2" name="Picture 2" descr="C:\Users\dxk155\Picture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xk155\Pictures\imag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8335" cy="2218690"/>
                    </a:xfrm>
                    <a:prstGeom prst="rect">
                      <a:avLst/>
                    </a:prstGeom>
                    <a:noFill/>
                    <a:ln>
                      <a:noFill/>
                    </a:ln>
                  </pic:spPr>
                </pic:pic>
              </a:graphicData>
            </a:graphic>
          </wp:inline>
        </w:drawing>
      </w:r>
    </w:p>
    <w:sectPr w:rsidR="005400E2" w:rsidSect="00CB5A32">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parajita">
    <w:panose1 w:val="020B0604020202020204"/>
    <w:charset w:val="00"/>
    <w:family w:val="swiss"/>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6616A0"/>
    <w:multiLevelType w:val="hybridMultilevel"/>
    <w:tmpl w:val="57AA8864"/>
    <w:lvl w:ilvl="0" w:tplc="2924A7B2">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C577E1"/>
    <w:multiLevelType w:val="hybridMultilevel"/>
    <w:tmpl w:val="7FFEB758"/>
    <w:lvl w:ilvl="0" w:tplc="04090001">
      <w:start w:val="1"/>
      <w:numFmt w:val="bullet"/>
      <w:lvlText w:val=""/>
      <w:lvlJc w:val="left"/>
      <w:pPr>
        <w:ind w:left="1816" w:hanging="360"/>
      </w:pPr>
      <w:rPr>
        <w:rFonts w:ascii="Symbol" w:hAnsi="Symbol" w:hint="default"/>
      </w:rPr>
    </w:lvl>
    <w:lvl w:ilvl="1" w:tplc="04090003" w:tentative="1">
      <w:start w:val="1"/>
      <w:numFmt w:val="bullet"/>
      <w:lvlText w:val="o"/>
      <w:lvlJc w:val="left"/>
      <w:pPr>
        <w:ind w:left="2536" w:hanging="360"/>
      </w:pPr>
      <w:rPr>
        <w:rFonts w:ascii="Courier New" w:hAnsi="Courier New" w:cs="Courier New" w:hint="default"/>
      </w:rPr>
    </w:lvl>
    <w:lvl w:ilvl="2" w:tplc="04090005" w:tentative="1">
      <w:start w:val="1"/>
      <w:numFmt w:val="bullet"/>
      <w:lvlText w:val=""/>
      <w:lvlJc w:val="left"/>
      <w:pPr>
        <w:ind w:left="3256" w:hanging="360"/>
      </w:pPr>
      <w:rPr>
        <w:rFonts w:ascii="Wingdings" w:hAnsi="Wingdings" w:hint="default"/>
      </w:rPr>
    </w:lvl>
    <w:lvl w:ilvl="3" w:tplc="04090001" w:tentative="1">
      <w:start w:val="1"/>
      <w:numFmt w:val="bullet"/>
      <w:lvlText w:val=""/>
      <w:lvlJc w:val="left"/>
      <w:pPr>
        <w:ind w:left="3976" w:hanging="360"/>
      </w:pPr>
      <w:rPr>
        <w:rFonts w:ascii="Symbol" w:hAnsi="Symbol" w:hint="default"/>
      </w:rPr>
    </w:lvl>
    <w:lvl w:ilvl="4" w:tplc="04090003" w:tentative="1">
      <w:start w:val="1"/>
      <w:numFmt w:val="bullet"/>
      <w:lvlText w:val="o"/>
      <w:lvlJc w:val="left"/>
      <w:pPr>
        <w:ind w:left="4696" w:hanging="360"/>
      </w:pPr>
      <w:rPr>
        <w:rFonts w:ascii="Courier New" w:hAnsi="Courier New" w:cs="Courier New" w:hint="default"/>
      </w:rPr>
    </w:lvl>
    <w:lvl w:ilvl="5" w:tplc="04090005" w:tentative="1">
      <w:start w:val="1"/>
      <w:numFmt w:val="bullet"/>
      <w:lvlText w:val=""/>
      <w:lvlJc w:val="left"/>
      <w:pPr>
        <w:ind w:left="5416" w:hanging="360"/>
      </w:pPr>
      <w:rPr>
        <w:rFonts w:ascii="Wingdings" w:hAnsi="Wingdings" w:hint="default"/>
      </w:rPr>
    </w:lvl>
    <w:lvl w:ilvl="6" w:tplc="04090001" w:tentative="1">
      <w:start w:val="1"/>
      <w:numFmt w:val="bullet"/>
      <w:lvlText w:val=""/>
      <w:lvlJc w:val="left"/>
      <w:pPr>
        <w:ind w:left="6136" w:hanging="360"/>
      </w:pPr>
      <w:rPr>
        <w:rFonts w:ascii="Symbol" w:hAnsi="Symbol" w:hint="default"/>
      </w:rPr>
    </w:lvl>
    <w:lvl w:ilvl="7" w:tplc="04090003" w:tentative="1">
      <w:start w:val="1"/>
      <w:numFmt w:val="bullet"/>
      <w:lvlText w:val="o"/>
      <w:lvlJc w:val="left"/>
      <w:pPr>
        <w:ind w:left="6856" w:hanging="360"/>
      </w:pPr>
      <w:rPr>
        <w:rFonts w:ascii="Courier New" w:hAnsi="Courier New" w:cs="Courier New" w:hint="default"/>
      </w:rPr>
    </w:lvl>
    <w:lvl w:ilvl="8" w:tplc="04090005" w:tentative="1">
      <w:start w:val="1"/>
      <w:numFmt w:val="bullet"/>
      <w:lvlText w:val=""/>
      <w:lvlJc w:val="left"/>
      <w:pPr>
        <w:ind w:left="7576" w:hanging="360"/>
      </w:pPr>
      <w:rPr>
        <w:rFonts w:ascii="Wingdings" w:hAnsi="Wingdings" w:hint="default"/>
      </w:rPr>
    </w:lvl>
  </w:abstractNum>
  <w:abstractNum w:abstractNumId="2">
    <w:nsid w:val="7E06747D"/>
    <w:multiLevelType w:val="multilevel"/>
    <w:tmpl w:val="621AF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B91"/>
    <w:rsid w:val="00035CB0"/>
    <w:rsid w:val="000424F2"/>
    <w:rsid w:val="000758A7"/>
    <w:rsid w:val="00122EE9"/>
    <w:rsid w:val="001443CF"/>
    <w:rsid w:val="0014775A"/>
    <w:rsid w:val="00206ECF"/>
    <w:rsid w:val="0023010D"/>
    <w:rsid w:val="00235B91"/>
    <w:rsid w:val="00261AA2"/>
    <w:rsid w:val="00264AB3"/>
    <w:rsid w:val="0027545A"/>
    <w:rsid w:val="0034124E"/>
    <w:rsid w:val="0035076A"/>
    <w:rsid w:val="00367B91"/>
    <w:rsid w:val="004B0A3B"/>
    <w:rsid w:val="004C3AB4"/>
    <w:rsid w:val="004E1475"/>
    <w:rsid w:val="005400E2"/>
    <w:rsid w:val="00542A5D"/>
    <w:rsid w:val="005C7971"/>
    <w:rsid w:val="005F17CF"/>
    <w:rsid w:val="006664AF"/>
    <w:rsid w:val="00692906"/>
    <w:rsid w:val="007260EA"/>
    <w:rsid w:val="007350FD"/>
    <w:rsid w:val="00742F68"/>
    <w:rsid w:val="007758A2"/>
    <w:rsid w:val="007A1FEB"/>
    <w:rsid w:val="00915547"/>
    <w:rsid w:val="009616B7"/>
    <w:rsid w:val="00962CA3"/>
    <w:rsid w:val="00985C85"/>
    <w:rsid w:val="00A04021"/>
    <w:rsid w:val="00A36324"/>
    <w:rsid w:val="00A95BAA"/>
    <w:rsid w:val="00AC5AE9"/>
    <w:rsid w:val="00B85734"/>
    <w:rsid w:val="00C073B7"/>
    <w:rsid w:val="00C67A66"/>
    <w:rsid w:val="00CB5A32"/>
    <w:rsid w:val="00D20B2F"/>
    <w:rsid w:val="00D26D91"/>
    <w:rsid w:val="00DD29C2"/>
    <w:rsid w:val="00DD6A9A"/>
    <w:rsid w:val="00E137F3"/>
    <w:rsid w:val="00EB5825"/>
    <w:rsid w:val="00ED202D"/>
    <w:rsid w:val="00EE031F"/>
    <w:rsid w:val="00F54DC9"/>
    <w:rsid w:val="00FA3AA3"/>
    <w:rsid w:val="00FA4452"/>
    <w:rsid w:val="00FD6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A32"/>
  </w:style>
  <w:style w:type="paragraph" w:styleId="Heading1">
    <w:name w:val="heading 1"/>
    <w:basedOn w:val="Normal"/>
    <w:next w:val="Normal"/>
    <w:link w:val="Heading1Char"/>
    <w:uiPriority w:val="9"/>
    <w:qFormat/>
    <w:rsid w:val="00CB5A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50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445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A445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A3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B5A32"/>
    <w:pPr>
      <w:outlineLvl w:val="9"/>
    </w:pPr>
    <w:rPr>
      <w:lang w:eastAsia="ja-JP"/>
    </w:rPr>
  </w:style>
  <w:style w:type="paragraph" w:styleId="TOC1">
    <w:name w:val="toc 1"/>
    <w:basedOn w:val="Normal"/>
    <w:next w:val="Normal"/>
    <w:autoRedefine/>
    <w:uiPriority w:val="39"/>
    <w:unhideWhenUsed/>
    <w:qFormat/>
    <w:rsid w:val="00CB5A32"/>
    <w:pPr>
      <w:spacing w:after="100"/>
    </w:pPr>
  </w:style>
  <w:style w:type="character" w:styleId="Hyperlink">
    <w:name w:val="Hyperlink"/>
    <w:basedOn w:val="DefaultParagraphFont"/>
    <w:uiPriority w:val="99"/>
    <w:unhideWhenUsed/>
    <w:rsid w:val="00CB5A32"/>
    <w:rPr>
      <w:color w:val="0000FF" w:themeColor="hyperlink"/>
      <w:u w:val="single"/>
    </w:rPr>
  </w:style>
  <w:style w:type="paragraph" w:styleId="TOC2">
    <w:name w:val="toc 2"/>
    <w:basedOn w:val="Normal"/>
    <w:next w:val="Normal"/>
    <w:autoRedefine/>
    <w:uiPriority w:val="39"/>
    <w:unhideWhenUsed/>
    <w:qFormat/>
    <w:rsid w:val="00CB5A32"/>
    <w:pPr>
      <w:tabs>
        <w:tab w:val="left" w:pos="660"/>
        <w:tab w:val="right" w:leader="dot" w:pos="9350"/>
      </w:tabs>
      <w:spacing w:after="0"/>
    </w:pPr>
    <w:rPr>
      <w:rFonts w:eastAsiaTheme="minorEastAsia"/>
      <w:lang w:eastAsia="ja-JP"/>
    </w:rPr>
  </w:style>
  <w:style w:type="paragraph" w:styleId="BalloonText">
    <w:name w:val="Balloon Text"/>
    <w:basedOn w:val="Normal"/>
    <w:link w:val="BalloonTextChar"/>
    <w:uiPriority w:val="99"/>
    <w:semiHidden/>
    <w:unhideWhenUsed/>
    <w:rsid w:val="00CB5A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32"/>
    <w:rPr>
      <w:rFonts w:ascii="Tahoma" w:hAnsi="Tahoma" w:cs="Tahoma"/>
      <w:sz w:val="16"/>
      <w:szCs w:val="16"/>
    </w:rPr>
  </w:style>
  <w:style w:type="paragraph" w:customStyle="1" w:styleId="Default">
    <w:name w:val="Default"/>
    <w:rsid w:val="00035CB0"/>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A95BAA"/>
    <w:pPr>
      <w:ind w:left="720"/>
      <w:contextualSpacing/>
    </w:pPr>
  </w:style>
  <w:style w:type="character" w:customStyle="1" w:styleId="Heading2Char">
    <w:name w:val="Heading 2 Char"/>
    <w:basedOn w:val="DefaultParagraphFont"/>
    <w:link w:val="Heading2"/>
    <w:uiPriority w:val="9"/>
    <w:rsid w:val="007350F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35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A445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A4452"/>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7545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A32"/>
  </w:style>
  <w:style w:type="paragraph" w:styleId="Heading1">
    <w:name w:val="heading 1"/>
    <w:basedOn w:val="Normal"/>
    <w:next w:val="Normal"/>
    <w:link w:val="Heading1Char"/>
    <w:uiPriority w:val="9"/>
    <w:qFormat/>
    <w:rsid w:val="00CB5A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50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445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A445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A3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B5A32"/>
    <w:pPr>
      <w:outlineLvl w:val="9"/>
    </w:pPr>
    <w:rPr>
      <w:lang w:eastAsia="ja-JP"/>
    </w:rPr>
  </w:style>
  <w:style w:type="paragraph" w:styleId="TOC1">
    <w:name w:val="toc 1"/>
    <w:basedOn w:val="Normal"/>
    <w:next w:val="Normal"/>
    <w:autoRedefine/>
    <w:uiPriority w:val="39"/>
    <w:unhideWhenUsed/>
    <w:qFormat/>
    <w:rsid w:val="00CB5A32"/>
    <w:pPr>
      <w:spacing w:after="100"/>
    </w:pPr>
  </w:style>
  <w:style w:type="character" w:styleId="Hyperlink">
    <w:name w:val="Hyperlink"/>
    <w:basedOn w:val="DefaultParagraphFont"/>
    <w:uiPriority w:val="99"/>
    <w:unhideWhenUsed/>
    <w:rsid w:val="00CB5A32"/>
    <w:rPr>
      <w:color w:val="0000FF" w:themeColor="hyperlink"/>
      <w:u w:val="single"/>
    </w:rPr>
  </w:style>
  <w:style w:type="paragraph" w:styleId="TOC2">
    <w:name w:val="toc 2"/>
    <w:basedOn w:val="Normal"/>
    <w:next w:val="Normal"/>
    <w:autoRedefine/>
    <w:uiPriority w:val="39"/>
    <w:unhideWhenUsed/>
    <w:qFormat/>
    <w:rsid w:val="00CB5A32"/>
    <w:pPr>
      <w:tabs>
        <w:tab w:val="left" w:pos="660"/>
        <w:tab w:val="right" w:leader="dot" w:pos="9350"/>
      </w:tabs>
      <w:spacing w:after="0"/>
    </w:pPr>
    <w:rPr>
      <w:rFonts w:eastAsiaTheme="minorEastAsia"/>
      <w:lang w:eastAsia="ja-JP"/>
    </w:rPr>
  </w:style>
  <w:style w:type="paragraph" w:styleId="BalloonText">
    <w:name w:val="Balloon Text"/>
    <w:basedOn w:val="Normal"/>
    <w:link w:val="BalloonTextChar"/>
    <w:uiPriority w:val="99"/>
    <w:semiHidden/>
    <w:unhideWhenUsed/>
    <w:rsid w:val="00CB5A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32"/>
    <w:rPr>
      <w:rFonts w:ascii="Tahoma" w:hAnsi="Tahoma" w:cs="Tahoma"/>
      <w:sz w:val="16"/>
      <w:szCs w:val="16"/>
    </w:rPr>
  </w:style>
  <w:style w:type="paragraph" w:customStyle="1" w:styleId="Default">
    <w:name w:val="Default"/>
    <w:rsid w:val="00035CB0"/>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A95BAA"/>
    <w:pPr>
      <w:ind w:left="720"/>
      <w:contextualSpacing/>
    </w:pPr>
  </w:style>
  <w:style w:type="character" w:customStyle="1" w:styleId="Heading2Char">
    <w:name w:val="Heading 2 Char"/>
    <w:basedOn w:val="DefaultParagraphFont"/>
    <w:link w:val="Heading2"/>
    <w:uiPriority w:val="9"/>
    <w:rsid w:val="007350F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35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A445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A4452"/>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7545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606361">
      <w:bodyDiv w:val="1"/>
      <w:marLeft w:val="0"/>
      <w:marRight w:val="0"/>
      <w:marTop w:val="0"/>
      <w:marBottom w:val="0"/>
      <w:divBdr>
        <w:top w:val="none" w:sz="0" w:space="0" w:color="auto"/>
        <w:left w:val="none" w:sz="0" w:space="0" w:color="auto"/>
        <w:bottom w:val="none" w:sz="0" w:space="0" w:color="auto"/>
        <w:right w:val="none" w:sz="0" w:space="0" w:color="auto"/>
      </w:divBdr>
    </w:div>
    <w:div w:id="183521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10</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Equifax Inc</Company>
  <LinksUpToDate>false</LinksUpToDate>
  <CharactersWithSpaces>5464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Dhyan Ravindran</dc:creator>
  <cp:lastModifiedBy>Desikan Kalidass</cp:lastModifiedBy>
  <cp:revision>11</cp:revision>
  <dcterms:created xsi:type="dcterms:W3CDTF">2017-11-21T14:47:00Z</dcterms:created>
  <dcterms:modified xsi:type="dcterms:W3CDTF">2018-03-12T11:52:00Z</dcterms:modified>
</cp:coreProperties>
</file>