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customXmlInsRangeStart w:id="0" w:author="Dhyan Ravindran" w:date="2018-03-05T10:44:00Z"/>
    <w:sdt>
      <w:sdtPr>
        <w:rPr>
          <w:sz w:val="32"/>
          <w:szCs w:val="32"/>
        </w:rPr>
        <w:id w:val="1577716268"/>
        <w:docPartObj>
          <w:docPartGallery w:val="Cover Pages"/>
          <w:docPartUnique/>
        </w:docPartObj>
      </w:sdtPr>
      <w:sdtEndPr/>
      <w:sdtContent>
        <w:customXmlInsRangeEnd w:id="0"/>
        <w:p w:rsidR="00375CE3" w:rsidRPr="00AF03FF" w:rsidRDefault="00375CE3" w:rsidP="00375CE3">
          <w:pPr>
            <w:rPr>
              <w:ins w:id="1" w:author="Dhyan Ravindran" w:date="2018-03-05T10:44:00Z"/>
              <w:rFonts w:eastAsiaTheme="majorEastAsia" w:cstheme="majorBidi"/>
              <w:b/>
              <w:bCs/>
              <w:color w:val="365F91" w:themeColor="accent1" w:themeShade="BF"/>
              <w:sz w:val="32"/>
              <w:szCs w:val="32"/>
            </w:rPr>
          </w:pPr>
          <w:ins w:id="2" w:author="Dhyan Ravindran" w:date="2018-03-05T10:44:00Z">
            <w:r w:rsidRPr="00AF03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29C88386" wp14:editId="0C6A6D2C">
                      <wp:simplePos x="0" y="0"/>
                      <wp:positionH relativeFrom="page">
                        <wp:align>center</wp:align>
                      </wp:positionH>
                      <wp:positionV relativeFrom="page">
                        <wp:align>center</wp:align>
                      </wp:positionV>
                      <wp:extent cx="7177480" cy="8785411"/>
                      <wp:effectExtent l="0" t="0" r="444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7480" cy="87854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5CE3" w:rsidRDefault="00375CE3" w:rsidP="00375CE3">
                                  <w:pPr>
                                    <w:jc w:val="center"/>
                                    <w:rPr>
                                      <w:rFonts w:ascii="Arial Black" w:hAnsi="Arial Black" w:cs="Arial"/>
                                      <w:b/>
                                      <w:i/>
                                      <w:color w:val="C00000"/>
                                      <w:sz w:val="132"/>
                                      <w:szCs w:val="132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  <w:p w:rsidR="00375CE3" w:rsidRDefault="00375CE3" w:rsidP="00375CE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365F91" w:themeColor="accent1" w:themeShade="BF"/>
                                    </w:rPr>
                                  </w:pPr>
                                  <w:r w:rsidRPr="00FC5C8B">
                                    <w:rPr>
                                      <w:rFonts w:ascii="Arial Black" w:hAnsi="Arial Black" w:cs="Arial"/>
                                      <w:b/>
                                      <w:i/>
                                      <w:color w:val="C00000"/>
                                      <w:sz w:val="132"/>
                                      <w:szCs w:val="132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EQUIFAX</w:t>
                                  </w:r>
                                </w:p>
                                <w:p w:rsidR="00375CE3" w:rsidRDefault="00375CE3" w:rsidP="00375CE3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4B0EB5"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CMS Fusion</w:t>
                                  </w:r>
                                </w:p>
                                <w:p w:rsidR="00375CE3" w:rsidRDefault="00375CE3" w:rsidP="00375CE3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  <w:p w:rsidR="00375CE3" w:rsidRDefault="00375CE3" w:rsidP="00375CE3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ins w:id="3" w:author="Dhyan Ravindran" w:date="2018-03-05T10:48:00Z"/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967AD8"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INPUT Technical Flow</w:t>
                                  </w:r>
                                </w:p>
                                <w:p w:rsidR="00967AD8" w:rsidRPr="00967AD8" w:rsidRDefault="00967AD8" w:rsidP="00967AD8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0;margin-top:0;width:565.15pt;height:691.75pt;z-index:-251586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" fillcolor="white [3212]" stroked="f" strokeweight="2pt">
                      <v:textbox>
                        <w:txbxContent>
                          <w:p w:rsidR="00375CE3" w:rsidRDefault="00375CE3" w:rsidP="00375CE3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i/>
                                <w:color w:val="C00000"/>
                                <w:sz w:val="132"/>
                                <w:szCs w:val="1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375CE3" w:rsidRDefault="00375CE3" w:rsidP="00375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</w:rPr>
                            </w:pPr>
                            <w:r w:rsidRPr="00FC5C8B">
                              <w:rPr>
                                <w:rFonts w:ascii="Arial Black" w:hAnsi="Arial Black" w:cs="Arial"/>
                                <w:b/>
                                <w:i/>
                                <w:color w:val="C00000"/>
                                <w:sz w:val="132"/>
                                <w:szCs w:val="1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EQUIFAX</w:t>
                            </w:r>
                          </w:p>
                          <w:p w:rsidR="00375CE3" w:rsidRDefault="00375CE3" w:rsidP="00375CE3">
                            <w:pPr>
                              <w:jc w:val="center"/>
                              <w:rPr>
                                <w:color w:val="404040" w:themeColor="text1" w:themeTint="BF"/>
                                <w:sz w:val="96"/>
                                <w:szCs w:val="9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B0EB5">
                              <w:rPr>
                                <w:color w:val="404040" w:themeColor="text1" w:themeTint="BF"/>
                                <w:sz w:val="96"/>
                                <w:szCs w:val="9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CMS Fusion</w:t>
                            </w:r>
                          </w:p>
                          <w:p w:rsidR="00375CE3" w:rsidRDefault="00375CE3" w:rsidP="00375CE3">
                            <w:pPr>
                              <w:jc w:val="center"/>
                              <w:rPr>
                                <w:color w:val="404040" w:themeColor="text1" w:themeTint="BF"/>
                                <w:sz w:val="96"/>
                                <w:szCs w:val="9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375CE3" w:rsidRDefault="00375CE3" w:rsidP="00375CE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ins w:id="4" w:author="Dhyan Ravindran" w:date="2018-03-05T10:48:00Z"/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67AD8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INPUT Technical Flow</w:t>
                            </w:r>
                          </w:p>
                          <w:p w:rsidR="00967AD8" w:rsidRPr="00967AD8" w:rsidRDefault="00967AD8" w:rsidP="00967AD8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 w:rsidRPr="00AF03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9EADB04" wp14:editId="71E124D5">
                      <wp:simplePos x="0" y="0"/>
                      <wp:positionH relativeFrom="page">
                        <wp:align>center</wp:align>
                      </wp:positionH>
                      <wp:positionV relativeFrom="page">
                        <wp:align>top</wp:align>
                      </wp:positionV>
                      <wp:extent cx="5943600" cy="20574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05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5CE3" w:rsidRDefault="00375CE3" w:rsidP="00375CE3">
                                  <w:pPr>
                                    <w:jc w:val="center"/>
                                  </w:pPr>
                                </w:p>
                                <w:p w:rsidR="00375CE3" w:rsidRPr="004B0EB5" w:rsidRDefault="00375CE3" w:rsidP="00375CE3">
                                  <w:pPr>
                                    <w:jc w:val="center"/>
                                    <w:rPr>
                                      <w:rFonts w:ascii="Aparajita" w:hAnsi="Aparajita" w:cs="Aparajita"/>
                                      <w:b/>
                                      <w:i/>
                                      <w:sz w:val="48"/>
                                      <w:szCs w:val="48"/>
                                    </w:rPr>
                                  </w:pPr>
                                  <w:r w:rsidRPr="004B0EB5">
                                    <w:rPr>
                                      <w:rFonts w:cs="Aparajita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DOCUMENTATION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25000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margin-left:0;margin-top:0;width:468pt;height:162pt;z-index:251728896;visibility:visible;mso-wrap-style:square;mso-width-percent:1000;mso-height-percent:25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2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" fillcolor="#c00000" stroked="f" strokeweight="2pt">
                      <v:textbox>
                        <w:txbxContent>
                          <w:p w:rsidR="00375CE3" w:rsidRDefault="00375CE3" w:rsidP="00375CE3">
                            <w:pPr>
                              <w:jc w:val="center"/>
                            </w:pPr>
                          </w:p>
                          <w:p w:rsidR="00375CE3" w:rsidRPr="004B0EB5" w:rsidRDefault="00375CE3" w:rsidP="00375CE3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4B0EB5">
                              <w:rPr>
                                <w:rFonts w:cs="Aparajit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DOCUMENTATION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 w:rsidRPr="00AF03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EED4C" wp14:editId="1FF2686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bottom</wp:align>
                      </wp:positionV>
                      <wp:extent cx="5943600" cy="36195"/>
                      <wp:effectExtent l="0" t="0" r="19050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361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0;margin-top:0;width:468pt;height:2.85pt;z-index:25173094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" fillcolor="#4f81bd [3204]" strokecolor="#c00000" strokeweight="2pt">
                      <w10:wrap anchorx="margin" anchory="margin"/>
                    </v:rect>
                  </w:pict>
                </mc:Fallback>
              </mc:AlternateContent>
            </w:r>
            <w:r w:rsidRPr="00AF03FF">
              <w:rPr>
                <w:sz w:val="32"/>
                <w:szCs w:val="32"/>
              </w:rPr>
              <w:br w:type="page"/>
            </w:r>
          </w:ins>
        </w:p>
        <w:customXmlInsRangeStart w:id="4" w:author="Dhyan Ravindran" w:date="2018-03-05T10:44:00Z"/>
      </w:sdtContent>
    </w:sdt>
    <w:customXmlInsRangeEnd w:id="4"/>
    <w:p w:rsidR="00375CE3" w:rsidRDefault="00375CE3" w:rsidP="00375CE3">
      <w:pPr>
        <w:pStyle w:val="TOCHeading"/>
        <w:rPr>
          <w:noProof/>
        </w:rPr>
      </w:pPr>
      <w:ins w:id="5" w:author="Dhyan Ravindran" w:date="2018-03-05T10:44:00Z">
        <w:r w:rsidDel="00375CE3">
          <w:rPr>
            <w:noProof/>
          </w:rPr>
          <w:lastRenderedPageBreak/>
          <w:t xml:space="preserve"> </w:t>
        </w:r>
      </w:ins>
    </w:p>
    <w:customXmlInsRangeStart w:id="6" w:author="Dhyan Ravindran" w:date="2018-03-05T10:42:00Z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19896666"/>
        <w:docPartObj>
          <w:docPartGallery w:val="Table of Contents"/>
          <w:docPartUnique/>
        </w:docPartObj>
      </w:sdtPr>
      <w:sdtEndPr>
        <w:rPr>
          <w:noProof/>
          <w:sz w:val="52"/>
          <w:szCs w:val="52"/>
        </w:rPr>
      </w:sdtEndPr>
      <w:sdtContent>
        <w:customXmlInsRangeEnd w:id="6"/>
        <w:p w:rsidR="00375CE3" w:rsidRPr="001069DE" w:rsidRDefault="00375CE3" w:rsidP="00375CE3">
          <w:pPr>
            <w:pStyle w:val="TOCHeading"/>
            <w:rPr>
              <w:ins w:id="7" w:author="Dhyan Ravindran" w:date="2018-03-05T10:42:00Z"/>
              <w:rFonts w:asciiTheme="minorHAnsi" w:hAnsiTheme="minorHAnsi"/>
              <w:color w:val="C00000"/>
              <w:sz w:val="48"/>
              <w:szCs w:val="36"/>
            </w:rPr>
          </w:pPr>
          <w:ins w:id="8" w:author="Dhyan Ravindran" w:date="2018-03-05T10:42:00Z">
            <w:r w:rsidRPr="001069DE">
              <w:rPr>
                <w:rFonts w:asciiTheme="minorHAnsi" w:hAnsiTheme="minorHAnsi"/>
                <w:color w:val="C00000"/>
                <w:sz w:val="48"/>
                <w:szCs w:val="36"/>
              </w:rPr>
              <w:t>Table of Contents</w:t>
            </w:r>
          </w:ins>
        </w:p>
        <w:p w:rsidR="00967AD8" w:rsidRDefault="00375CE3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ins w:id="9" w:author="Dhyan Ravindran" w:date="2018-03-05T10:42:00Z">
            <w:r w:rsidRPr="00967AD8">
              <w:rPr>
                <w:sz w:val="52"/>
                <w:szCs w:val="52"/>
              </w:rPr>
              <w:fldChar w:fldCharType="begin"/>
            </w:r>
            <w:r w:rsidRPr="00967AD8">
              <w:rPr>
                <w:sz w:val="52"/>
                <w:szCs w:val="52"/>
              </w:rPr>
              <w:instrText xml:space="preserve"> TOC \o "1-3" \h \z \u </w:instrText>
            </w:r>
            <w:r w:rsidRPr="00967AD8">
              <w:rPr>
                <w:sz w:val="52"/>
                <w:szCs w:val="52"/>
              </w:rPr>
              <w:fldChar w:fldCharType="separate"/>
            </w:r>
          </w:ins>
          <w:hyperlink w:anchor="_Toc508010486" w:history="1">
            <w:r w:rsidR="00967AD8" w:rsidRPr="009A7943">
              <w:rPr>
                <w:rStyle w:val="Hyperlink"/>
                <w:noProof/>
              </w:rPr>
              <w:t>1.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67AD8">
              <w:rPr>
                <w:rStyle w:val="Hyperlink"/>
                <w:noProof/>
              </w:rPr>
              <w:t>UI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_Toc508010486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3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87" w:history="1">
            <w:r w:rsidR="00967AD8" w:rsidRPr="009A7943">
              <w:rPr>
                <w:rStyle w:val="Hyperlink"/>
                <w:noProof/>
              </w:rPr>
              <w:t>1.1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Input Menu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_Toc508010487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3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88" w:history="1">
            <w:r w:rsidR="00967AD8" w:rsidRPr="009A7943">
              <w:rPr>
                <w:rStyle w:val="Hyperlink"/>
                <w:noProof/>
              </w:rPr>
              <w:t>1.2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Import New File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_Toc508010488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3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89" w:history="1">
            <w:r w:rsidR="00967AD8" w:rsidRPr="009A7943">
              <w:rPr>
                <w:rStyle w:val="Hyperlink"/>
                <w:noProof/>
              </w:rPr>
              <w:t>1.3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Save/Continue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_Toc508010489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3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0" w:history="1">
            <w:r w:rsidR="00967AD8" w:rsidRPr="009A7943">
              <w:rPr>
                <w:rStyle w:val="Hyperlink"/>
                <w:noProof/>
              </w:rPr>
              <w:t>1.4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Import Layout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_Toc508010490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4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1" w:history="1">
            <w:r w:rsidR="00967AD8" w:rsidRPr="009A7943">
              <w:rPr>
                <w:rStyle w:val="Hyperlink"/>
                <w:noProof/>
              </w:rPr>
              <w:t>1.5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Submit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_Toc508010491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4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2" w:history="1">
            <w:r w:rsidR="00967AD8" w:rsidRPr="009A7943">
              <w:rPr>
                <w:rStyle w:val="Hyperlink"/>
                <w:noProof/>
              </w:rPr>
              <w:t>1.6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Input Zip Codes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_Toc508010492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4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3" w:history="1">
            <w:r w:rsidR="00967AD8" w:rsidRPr="009A7943">
              <w:rPr>
                <w:rStyle w:val="Hyperlink"/>
                <w:noProof/>
              </w:rPr>
              <w:t>1.6.1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SUBMIT to Oracle DB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_Toc508010493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4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4" w:history="1">
            <w:r w:rsidR="00967AD8" w:rsidRPr="009A7943">
              <w:rPr>
                <w:rStyle w:val="Hyperlink"/>
                <w:noProof/>
              </w:rPr>
              <w:t>1.6.2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SUBMIT to Submit to REST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_Toc508010494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4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5" w:history="1">
            <w:r w:rsidR="00967AD8" w:rsidRPr="009A7943">
              <w:rPr>
                <w:rStyle w:val="Hyperlink"/>
                <w:noProof/>
              </w:rPr>
              <w:t>1.7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UI Validation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_Toc508010495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5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6" w:history="1">
            <w:r w:rsidR="00967AD8" w:rsidRPr="009A7943">
              <w:rPr>
                <w:rStyle w:val="Hyperlink"/>
                <w:noProof/>
              </w:rPr>
              <w:t>2.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REST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_Toc508010496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6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7" w:history="1">
            <w:r w:rsidR="00967AD8" w:rsidRPr="009A7943">
              <w:rPr>
                <w:rStyle w:val="Hyperlink"/>
                <w:noProof/>
              </w:rPr>
              <w:t>3.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CORE Application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_Toc508010497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8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8" w:history="1">
            <w:r w:rsidR="00967AD8" w:rsidRPr="009A7943">
              <w:rPr>
                <w:rStyle w:val="Hyperlink"/>
                <w:noProof/>
              </w:rPr>
              <w:t>3.1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FilePrepareWorkItemProcessor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_Toc508010498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8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499" w:history="1">
            <w:r w:rsidR="00967AD8" w:rsidRPr="009A7943">
              <w:rPr>
                <w:rStyle w:val="Hyperlink"/>
                <w:noProof/>
              </w:rPr>
              <w:t>3.2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GPWorkItemProcessor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_Toc508010499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8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967AD8" w:rsidRDefault="000F1C61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010500" w:history="1">
            <w:r w:rsidR="00967AD8" w:rsidRPr="009A7943">
              <w:rPr>
                <w:rStyle w:val="Hyperlink"/>
                <w:noProof/>
              </w:rPr>
              <w:t>3.3</w:t>
            </w:r>
            <w:r w:rsidR="00967AD8">
              <w:rPr>
                <w:rFonts w:eastAsiaTheme="minorEastAsia"/>
                <w:noProof/>
              </w:rPr>
              <w:tab/>
            </w:r>
            <w:r w:rsidR="00967AD8" w:rsidRPr="009A7943">
              <w:rPr>
                <w:rStyle w:val="Hyperlink"/>
                <w:noProof/>
              </w:rPr>
              <w:t>ZipWorkItemProcessor</w:t>
            </w:r>
            <w:r w:rsidR="00967AD8">
              <w:rPr>
                <w:noProof/>
                <w:webHidden/>
              </w:rPr>
              <w:tab/>
            </w:r>
            <w:r w:rsidR="00967AD8">
              <w:rPr>
                <w:noProof/>
                <w:webHidden/>
              </w:rPr>
              <w:fldChar w:fldCharType="begin"/>
            </w:r>
            <w:r w:rsidR="00967AD8">
              <w:rPr>
                <w:noProof/>
                <w:webHidden/>
              </w:rPr>
              <w:instrText xml:space="preserve"> PAGEREF _Toc508010500 \h </w:instrText>
            </w:r>
            <w:r w:rsidR="00967AD8">
              <w:rPr>
                <w:noProof/>
                <w:webHidden/>
              </w:rPr>
            </w:r>
            <w:r w:rsidR="00967AD8">
              <w:rPr>
                <w:noProof/>
                <w:webHidden/>
              </w:rPr>
              <w:fldChar w:fldCharType="separate"/>
            </w:r>
            <w:r w:rsidR="00967AD8">
              <w:rPr>
                <w:noProof/>
                <w:webHidden/>
              </w:rPr>
              <w:t>9</w:t>
            </w:r>
            <w:r w:rsidR="00967AD8">
              <w:rPr>
                <w:noProof/>
                <w:webHidden/>
              </w:rPr>
              <w:fldChar w:fldCharType="end"/>
            </w:r>
          </w:hyperlink>
        </w:p>
        <w:p w:rsidR="00375CE3" w:rsidRPr="00967AD8" w:rsidRDefault="00375CE3" w:rsidP="00375CE3">
          <w:pPr>
            <w:rPr>
              <w:ins w:id="10" w:author="Dhyan Ravindran" w:date="2018-03-05T10:42:00Z"/>
              <w:noProof/>
              <w:sz w:val="52"/>
              <w:szCs w:val="52"/>
            </w:rPr>
          </w:pPr>
          <w:ins w:id="11" w:author="Dhyan Ravindran" w:date="2018-03-05T10:42:00Z">
            <w:r w:rsidRPr="00967AD8">
              <w:rPr>
                <w:b/>
                <w:bCs/>
                <w:noProof/>
                <w:sz w:val="52"/>
                <w:szCs w:val="52"/>
              </w:rPr>
              <w:fldChar w:fldCharType="end"/>
            </w:r>
          </w:ins>
        </w:p>
        <w:customXmlInsRangeStart w:id="12" w:author="Dhyan Ravindran" w:date="2018-03-05T10:42:00Z"/>
      </w:sdtContent>
    </w:sdt>
    <w:customXmlInsRangeEnd w:id="12"/>
    <w:p w:rsidR="00A01C70" w:rsidRPr="00967AD8" w:rsidRDefault="00A01C70">
      <w:pPr>
        <w:rPr>
          <w:rFonts w:eastAsiaTheme="majorEastAsia" w:cstheme="minorHAnsi"/>
          <w:b/>
          <w:bCs/>
          <w:iCs/>
          <w:color w:val="C00000"/>
        </w:rPr>
      </w:pPr>
      <w:r>
        <w:rPr>
          <w:rFonts w:cstheme="minorHAnsi"/>
          <w:i/>
          <w:color w:val="C00000"/>
          <w:sz w:val="24"/>
          <w:szCs w:val="24"/>
        </w:rPr>
        <w:br w:type="page"/>
      </w:r>
    </w:p>
    <w:sdt>
      <w:sdtPr>
        <w:id w:val="3932137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375CE3" w:rsidRDefault="00375CE3">
          <w:pPr>
            <w:pStyle w:val="TOCHeading"/>
            <w:rPr>
              <w:ins w:id="13" w:author="Dhyan Ravindran" w:date="2018-03-05T10:41:00Z"/>
            </w:rPr>
            <w:pPrChange w:id="14" w:author="Dhyan Ravindran" w:date="2018-03-05T10:41:00Z">
              <w:pPr/>
            </w:pPrChange>
          </w:pPr>
        </w:p>
        <w:tbl>
          <w:tblPr>
            <w:tblStyle w:val="TableGrid"/>
            <w:tblpPr w:leftFromText="180" w:rightFromText="180" w:vertAnchor="text" w:horzAnchor="margin" w:tblpX="198" w:tblpY="18776"/>
            <w:tblOverlap w:val="never"/>
            <w:tblW w:w="0" w:type="auto"/>
            <w:tbl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  <w:insideH w:val="single" w:sz="18" w:space="0" w:color="C00000"/>
              <w:insideV w:val="single" w:sz="18" w:space="0" w:color="C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7218"/>
            <w:gridCol w:w="6642"/>
          </w:tblGrid>
          <w:tr w:rsidR="00375CE3" w:rsidRPr="008F4B6F" w:rsidTr="00C45EF5">
            <w:trPr>
              <w:trHeight w:val="494"/>
              <w:ins w:id="15" w:author="Dhyan Ravindran" w:date="2018-03-05T10:43:00Z"/>
            </w:trPr>
            <w:tc>
              <w:tcPr>
                <w:tcW w:w="7218" w:type="dxa"/>
                <w:vAlign w:val="center"/>
              </w:tcPr>
              <w:p w:rsidR="00375CE3" w:rsidRPr="008F4B6F" w:rsidRDefault="00375CE3" w:rsidP="00C45EF5">
                <w:pPr>
                  <w:jc w:val="center"/>
                  <w:rPr>
                    <w:ins w:id="16" w:author="Dhyan Ravindran" w:date="2018-03-05T10:43:00Z"/>
                    <w:rFonts w:ascii="Arial" w:hAnsi="Arial" w:cs="Arial"/>
                    <w:b/>
                    <w:color w:val="404040" w:themeColor="text1" w:themeTint="BF"/>
                    <w:sz w:val="28"/>
                    <w:szCs w:val="28"/>
                  </w:rPr>
                </w:pPr>
                <w:ins w:id="17" w:author="Dhyan Ravindran" w:date="2018-03-05T10:43:00Z">
                  <w:r w:rsidRPr="008F4B6F">
                    <w:rPr>
                      <w:rFonts w:ascii="Arial" w:hAnsi="Arial" w:cs="Arial"/>
                      <w:b/>
                      <w:color w:val="404040" w:themeColor="text1" w:themeTint="BF"/>
                      <w:sz w:val="28"/>
                      <w:szCs w:val="28"/>
                    </w:rPr>
                    <w:t>CREATED BY</w:t>
                  </w:r>
                </w:ins>
              </w:p>
            </w:tc>
            <w:tc>
              <w:tcPr>
                <w:tcW w:w="6642" w:type="dxa"/>
                <w:vAlign w:val="center"/>
              </w:tcPr>
              <w:p w:rsidR="00375CE3" w:rsidRPr="008F4B6F" w:rsidRDefault="00375CE3" w:rsidP="00C45EF5">
                <w:pPr>
                  <w:rPr>
                    <w:ins w:id="18" w:author="Dhyan Ravindran" w:date="2018-03-05T10:43:00Z"/>
                    <w:rFonts w:ascii="Arial" w:hAnsi="Arial" w:cs="Arial"/>
                    <w:b/>
                    <w:color w:val="404040" w:themeColor="text1" w:themeTint="BF"/>
                    <w:sz w:val="36"/>
                    <w:szCs w:val="36"/>
                  </w:rPr>
                </w:pPr>
                <w:ins w:id="19" w:author="Dhyan Ravindran" w:date="2018-03-05T10:43:00Z">
                  <w:r>
                    <w:rPr>
                      <w:rFonts w:ascii="Arial" w:hAnsi="Arial" w:cs="Arial"/>
                      <w:b/>
                      <w:color w:val="404040" w:themeColor="text1" w:themeTint="BF"/>
                      <w:sz w:val="36"/>
                      <w:szCs w:val="36"/>
                    </w:rPr>
                    <w:t>UST Global</w:t>
                  </w:r>
                </w:ins>
              </w:p>
            </w:tc>
          </w:tr>
          <w:tr w:rsidR="00375CE3" w:rsidRPr="008F4B6F" w:rsidTr="00C45EF5">
            <w:trPr>
              <w:trHeight w:val="485"/>
              <w:ins w:id="20" w:author="Dhyan Ravindran" w:date="2018-03-05T10:43:00Z"/>
            </w:trPr>
            <w:tc>
              <w:tcPr>
                <w:tcW w:w="7218" w:type="dxa"/>
                <w:vAlign w:val="center"/>
              </w:tcPr>
              <w:p w:rsidR="00375CE3" w:rsidRPr="008F4B6F" w:rsidRDefault="00375CE3" w:rsidP="00C45EF5">
                <w:pPr>
                  <w:jc w:val="center"/>
                  <w:rPr>
                    <w:ins w:id="21" w:author="Dhyan Ravindran" w:date="2018-03-05T10:43:00Z"/>
                    <w:rFonts w:ascii="Arial" w:hAnsi="Arial" w:cs="Arial"/>
                    <w:b/>
                    <w:color w:val="404040" w:themeColor="text1" w:themeTint="BF"/>
                    <w:sz w:val="28"/>
                    <w:szCs w:val="28"/>
                  </w:rPr>
                </w:pPr>
                <w:ins w:id="22" w:author="Dhyan Ravindran" w:date="2018-03-05T10:43:00Z">
                  <w:r w:rsidRPr="008F4B6F">
                    <w:rPr>
                      <w:rFonts w:ascii="Arial" w:hAnsi="Arial" w:cs="Arial"/>
                      <w:b/>
                      <w:color w:val="404040" w:themeColor="text1" w:themeTint="BF"/>
                      <w:sz w:val="28"/>
                      <w:szCs w:val="28"/>
                    </w:rPr>
                    <w:t>CREATED ON</w:t>
                  </w:r>
                </w:ins>
              </w:p>
            </w:tc>
            <w:tc>
              <w:tcPr>
                <w:tcW w:w="6642" w:type="dxa"/>
                <w:vAlign w:val="center"/>
              </w:tcPr>
              <w:p w:rsidR="00375CE3" w:rsidRPr="008F4B6F" w:rsidRDefault="00375CE3" w:rsidP="00C45EF5">
                <w:pPr>
                  <w:rPr>
                    <w:ins w:id="23" w:author="Dhyan Ravindran" w:date="2018-03-05T10:43:00Z"/>
                    <w:rFonts w:ascii="Arial" w:hAnsi="Arial" w:cs="Arial"/>
                    <w:b/>
                    <w:color w:val="404040" w:themeColor="text1" w:themeTint="BF"/>
                    <w:sz w:val="36"/>
                    <w:szCs w:val="36"/>
                  </w:rPr>
                </w:pPr>
                <w:ins w:id="24" w:author="Dhyan Ravindran" w:date="2018-03-05T10:43:00Z">
                  <w:r>
                    <w:rPr>
                      <w:rFonts w:ascii="Arial" w:hAnsi="Arial" w:cs="Arial"/>
                      <w:b/>
                      <w:color w:val="404040" w:themeColor="text1" w:themeTint="BF"/>
                      <w:sz w:val="36"/>
                      <w:szCs w:val="36"/>
                    </w:rPr>
                    <w:t>11/20/2017</w:t>
                  </w:r>
                </w:ins>
              </w:p>
            </w:tc>
          </w:tr>
          <w:tr w:rsidR="00375CE3" w:rsidRPr="008F4B6F" w:rsidTr="00C45EF5">
            <w:trPr>
              <w:trHeight w:val="494"/>
              <w:ins w:id="25" w:author="Dhyan Ravindran" w:date="2018-03-05T10:43:00Z"/>
            </w:trPr>
            <w:tc>
              <w:tcPr>
                <w:tcW w:w="7218" w:type="dxa"/>
                <w:vAlign w:val="center"/>
              </w:tcPr>
              <w:p w:rsidR="00375CE3" w:rsidRPr="008F4B6F" w:rsidRDefault="00375CE3" w:rsidP="00C45EF5">
                <w:pPr>
                  <w:jc w:val="center"/>
                  <w:rPr>
                    <w:ins w:id="26" w:author="Dhyan Ravindran" w:date="2018-03-05T10:43:00Z"/>
                    <w:rFonts w:ascii="Arial" w:hAnsi="Arial" w:cs="Arial"/>
                    <w:b/>
                    <w:color w:val="404040" w:themeColor="text1" w:themeTint="BF"/>
                    <w:sz w:val="28"/>
                    <w:szCs w:val="28"/>
                  </w:rPr>
                </w:pPr>
                <w:ins w:id="27" w:author="Dhyan Ravindran" w:date="2018-03-05T10:43:00Z">
                  <w:r w:rsidRPr="008F4B6F">
                    <w:rPr>
                      <w:rFonts w:ascii="Arial" w:hAnsi="Arial" w:cs="Arial"/>
                      <w:b/>
                      <w:color w:val="404040" w:themeColor="text1" w:themeTint="BF"/>
                      <w:sz w:val="28"/>
                      <w:szCs w:val="28"/>
                    </w:rPr>
                    <w:t>VERIFIED BY</w:t>
                  </w:r>
                </w:ins>
              </w:p>
            </w:tc>
            <w:tc>
              <w:tcPr>
                <w:tcW w:w="6642" w:type="dxa"/>
                <w:vAlign w:val="center"/>
              </w:tcPr>
              <w:p w:rsidR="00375CE3" w:rsidRPr="008F4B6F" w:rsidRDefault="00375CE3" w:rsidP="00C45EF5">
                <w:pPr>
                  <w:rPr>
                    <w:ins w:id="28" w:author="Dhyan Ravindran" w:date="2018-03-05T10:43:00Z"/>
                    <w:rFonts w:ascii="Arial" w:hAnsi="Arial" w:cs="Arial"/>
                    <w:b/>
                    <w:color w:val="404040" w:themeColor="text1" w:themeTint="BF"/>
                    <w:sz w:val="36"/>
                    <w:szCs w:val="36"/>
                  </w:rPr>
                </w:pPr>
              </w:p>
            </w:tc>
          </w:tr>
        </w:tbl>
        <w:p w:rsidR="001069DE" w:rsidRPr="001069DE" w:rsidRDefault="001069DE">
          <w:pPr>
            <w:pStyle w:val="TOCHeading"/>
            <w:rPr>
              <w:noProof/>
            </w:rPr>
            <w:pPrChange w:id="29" w:author="Dhyan Ravindran" w:date="2018-03-05T10:41:00Z">
              <w:pPr/>
            </w:pPrChange>
          </w:pPr>
        </w:p>
        <w:p w:rsidR="001069DE" w:rsidRDefault="000F1C61" w:rsidP="001069DE">
          <w:pPr>
            <w:pStyle w:val="TOCHeading"/>
          </w:pPr>
        </w:p>
      </w:sdtContent>
    </w:sdt>
    <w:p w:rsidR="00967AD8" w:rsidRDefault="00967AD8" w:rsidP="00375CE3">
      <w:pPr>
        <w:rPr>
          <w:rFonts w:eastAsiaTheme="majorEastAsia" w:cstheme="majorBidi"/>
          <w:b/>
          <w:bCs/>
          <w:color w:val="C00000"/>
          <w:sz w:val="48"/>
          <w:szCs w:val="36"/>
          <w:lang w:eastAsia="ja-JP"/>
        </w:rPr>
      </w:pPr>
    </w:p>
    <w:p w:rsidR="00967AD8" w:rsidRDefault="00967AD8" w:rsidP="00375CE3">
      <w:pPr>
        <w:rPr>
          <w:rFonts w:eastAsiaTheme="majorEastAsia" w:cstheme="majorBidi"/>
          <w:b/>
          <w:bCs/>
          <w:color w:val="C00000"/>
          <w:sz w:val="48"/>
          <w:szCs w:val="36"/>
          <w:lang w:eastAsia="ja-JP"/>
        </w:rPr>
      </w:pPr>
    </w:p>
    <w:p w:rsidR="00967AD8" w:rsidRPr="00C23D36" w:rsidRDefault="00967AD8" w:rsidP="0060791D">
      <w:pPr>
        <w:ind w:left="2880" w:firstLine="720"/>
        <w:rPr>
          <w:rFonts w:eastAsiaTheme="majorEastAsia" w:cstheme="majorBidi"/>
          <w:b/>
          <w:bCs/>
          <w:color w:val="C00000"/>
          <w:sz w:val="48"/>
          <w:szCs w:val="36"/>
          <w:lang w:eastAsia="ja-JP"/>
        </w:rPr>
      </w:pPr>
      <w:r w:rsidRPr="00C23D36">
        <w:rPr>
          <w:rFonts w:eastAsiaTheme="majorEastAsia" w:cstheme="majorBidi"/>
          <w:b/>
          <w:bCs/>
          <w:color w:val="C00000"/>
          <w:sz w:val="48"/>
          <w:szCs w:val="36"/>
          <w:lang w:eastAsia="ja-JP"/>
        </w:rPr>
        <w:t>Revision History</w:t>
      </w:r>
    </w:p>
    <w:tbl>
      <w:tblPr>
        <w:tblW w:w="13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34"/>
        <w:gridCol w:w="2314"/>
        <w:gridCol w:w="2495"/>
        <w:gridCol w:w="7275"/>
      </w:tblGrid>
      <w:tr w:rsidR="00375CE3" w:rsidRPr="00C23D36" w:rsidTr="00C45EF5">
        <w:trPr>
          <w:trHeight w:val="34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5CE3" w:rsidRPr="00C23D36" w:rsidRDefault="00375CE3" w:rsidP="00C45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</w:pPr>
            <w:r w:rsidRPr="00C2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5CE3" w:rsidRPr="00C23D36" w:rsidRDefault="00375CE3" w:rsidP="00C45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</w:pPr>
            <w:r w:rsidRPr="00C2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5CE3" w:rsidRPr="00C23D36" w:rsidRDefault="00375CE3" w:rsidP="00C45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</w:pPr>
            <w:r w:rsidRPr="00C2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5CE3" w:rsidRPr="00C23D36" w:rsidRDefault="00375CE3" w:rsidP="00C45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</w:pPr>
            <w:r w:rsidRPr="00C2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  <w:t>Status and Description</w:t>
            </w:r>
          </w:p>
        </w:tc>
      </w:tr>
      <w:tr w:rsidR="00375CE3" w:rsidRPr="00C23D36" w:rsidTr="00C45EF5">
        <w:trPr>
          <w:trHeight w:val="3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 w:rsidRPr="0056581A"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 w:rsidRPr="0056581A"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UST 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11/20</w:t>
            </w:r>
            <w:r w:rsidRPr="0056581A"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 w:rsidRPr="0056581A"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Initial Draft</w:t>
            </w:r>
          </w:p>
        </w:tc>
      </w:tr>
      <w:tr w:rsidR="00375CE3" w:rsidRPr="00C23D36" w:rsidTr="00C45EF5">
        <w:trPr>
          <w:trHeight w:val="3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 w:rsidRPr="0056581A"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UST 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12/22/2017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Modified based on review comments</w:t>
            </w:r>
          </w:p>
        </w:tc>
      </w:tr>
      <w:tr w:rsidR="00375CE3" w:rsidRPr="00C23D36" w:rsidTr="00C45EF5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CE3" w:rsidRPr="0056581A" w:rsidRDefault="00375CE3" w:rsidP="00C45EF5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</w:tr>
    </w:tbl>
    <w:p w:rsidR="00375CE3" w:rsidRDefault="00375CE3" w:rsidP="00375CE3">
      <w:pPr>
        <w:pStyle w:val="Heading4"/>
        <w:rPr>
          <w:rFonts w:asciiTheme="minorHAnsi" w:hAnsiTheme="minorHAnsi" w:cstheme="minorHAnsi"/>
          <w:i w:val="0"/>
          <w:color w:val="C00000"/>
          <w:sz w:val="24"/>
          <w:szCs w:val="24"/>
        </w:rPr>
      </w:pPr>
    </w:p>
    <w:p w:rsidR="00967AD8" w:rsidRDefault="00967AD8" w:rsidP="00967AD8"/>
    <w:p w:rsidR="000F1C61" w:rsidRPr="00972DBF" w:rsidRDefault="000F1C61" w:rsidP="000F1C61">
      <w:pPr>
        <w:rPr>
          <w:rFonts w:cs="Aparajita"/>
          <w:b/>
          <w:color w:val="C00000"/>
          <w:sz w:val="48"/>
          <w:szCs w:val="48"/>
        </w:rPr>
      </w:pPr>
      <w:r w:rsidRPr="00972DBF">
        <w:rPr>
          <w:rFonts w:cs="Aparajita"/>
          <w:b/>
          <w:color w:val="C00000"/>
          <w:sz w:val="48"/>
          <w:szCs w:val="48"/>
        </w:rPr>
        <w:t>Updates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350"/>
        <w:gridCol w:w="1917"/>
        <w:gridCol w:w="5283"/>
        <w:gridCol w:w="2805"/>
        <w:gridCol w:w="2685"/>
      </w:tblGrid>
      <w:tr w:rsidR="000F1C61" w:rsidTr="000F1C61">
        <w:tc>
          <w:tcPr>
            <w:tcW w:w="1350" w:type="dxa"/>
          </w:tcPr>
          <w:p w:rsidR="000F1C61" w:rsidRPr="00F12233" w:rsidRDefault="000F1C61" w:rsidP="009B28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</w:pPr>
            <w:r w:rsidRPr="00F12233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  <w:t>Date</w:t>
            </w:r>
          </w:p>
        </w:tc>
        <w:tc>
          <w:tcPr>
            <w:tcW w:w="1917" w:type="dxa"/>
          </w:tcPr>
          <w:p w:rsidR="000F1C61" w:rsidRPr="00F12233" w:rsidRDefault="000F1C61" w:rsidP="009B28D0">
            <w:pPr>
              <w:tabs>
                <w:tab w:val="left" w:pos="262"/>
                <w:tab w:val="center" w:pos="796"/>
              </w:tabs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  <w:tab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  <w:tab/>
              <w:t>Story</w:t>
            </w:r>
          </w:p>
        </w:tc>
        <w:tc>
          <w:tcPr>
            <w:tcW w:w="5283" w:type="dxa"/>
          </w:tcPr>
          <w:p w:rsidR="000F1C61" w:rsidRPr="00F12233" w:rsidRDefault="000F1C61" w:rsidP="009B28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  <w:t>Requirement</w:t>
            </w:r>
          </w:p>
        </w:tc>
        <w:tc>
          <w:tcPr>
            <w:tcW w:w="2805" w:type="dxa"/>
          </w:tcPr>
          <w:p w:rsidR="000F1C61" w:rsidRDefault="000F1C61" w:rsidP="009B28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  <w:t>Section</w:t>
            </w:r>
          </w:p>
        </w:tc>
        <w:tc>
          <w:tcPr>
            <w:tcW w:w="2685" w:type="dxa"/>
          </w:tcPr>
          <w:p w:rsidR="000F1C61" w:rsidRPr="00F12233" w:rsidRDefault="000F1C61" w:rsidP="009B28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lightGray"/>
              </w:rPr>
              <w:t>Modified by</w:t>
            </w:r>
          </w:p>
        </w:tc>
      </w:tr>
      <w:tr w:rsidR="000F1C61" w:rsidRPr="00F12233" w:rsidTr="000F1C61">
        <w:tc>
          <w:tcPr>
            <w:tcW w:w="1350" w:type="dxa"/>
          </w:tcPr>
          <w:p w:rsidR="000F1C61" w:rsidRPr="000F1C61" w:rsidRDefault="000F1C61" w:rsidP="009B28D0">
            <w:pPr>
              <w:rPr>
                <w:rFonts w:cs="Aparajita"/>
              </w:rPr>
            </w:pPr>
            <w:r w:rsidRPr="000F1C61">
              <w:rPr>
                <w:rFonts w:cs="Aparajita"/>
              </w:rPr>
              <w:t>27/02/2018</w:t>
            </w:r>
          </w:p>
        </w:tc>
        <w:tc>
          <w:tcPr>
            <w:tcW w:w="1917" w:type="dxa"/>
          </w:tcPr>
          <w:p w:rsidR="000F1C61" w:rsidRPr="000F1C61" w:rsidRDefault="000F1C61" w:rsidP="000F1C61">
            <w:r w:rsidRPr="000F1C61">
              <w:t>Sprint58(CF2-2621)</w:t>
            </w:r>
          </w:p>
        </w:tc>
        <w:tc>
          <w:tcPr>
            <w:tcW w:w="5283" w:type="dxa"/>
          </w:tcPr>
          <w:p w:rsidR="000F1C61" w:rsidRPr="000F1C61" w:rsidRDefault="000F1C61" w:rsidP="009B28D0">
            <w:pPr>
              <w:rPr>
                <w:rFonts w:cs="Aparajita"/>
              </w:rPr>
            </w:pPr>
            <w:r w:rsidRPr="000F1C61">
              <w:rPr>
                <w:rFonts w:cs="Aparajita"/>
              </w:rPr>
              <w:t>Error w.r.t Length validations for the DOB,DOB delimited</w:t>
            </w:r>
          </w:p>
        </w:tc>
        <w:tc>
          <w:tcPr>
            <w:tcW w:w="2805" w:type="dxa"/>
          </w:tcPr>
          <w:p w:rsidR="000F1C61" w:rsidRPr="000F1C61" w:rsidRDefault="000F1C61" w:rsidP="009B28D0">
            <w:pPr>
              <w:rPr>
                <w:rFonts w:cs="Aparajita"/>
              </w:rPr>
            </w:pPr>
            <w:hyperlink w:anchor="UIValidation" w:history="1">
              <w:r w:rsidRPr="000F1C61">
                <w:rPr>
                  <w:rStyle w:val="Hyperlink"/>
                </w:rPr>
                <w:t>2.7 UI Validation</w:t>
              </w:r>
            </w:hyperlink>
          </w:p>
        </w:tc>
        <w:tc>
          <w:tcPr>
            <w:tcW w:w="2685" w:type="dxa"/>
          </w:tcPr>
          <w:p w:rsidR="000F1C61" w:rsidRPr="000F1C61" w:rsidRDefault="000F1C61" w:rsidP="009B28D0">
            <w:pPr>
              <w:rPr>
                <w:rFonts w:cs="Aparajita"/>
              </w:rPr>
            </w:pPr>
            <w:r w:rsidRPr="000F1C61">
              <w:rPr>
                <w:rFonts w:cs="Aparajita"/>
              </w:rPr>
              <w:t>Varnika Priydarshini</w:t>
            </w:r>
          </w:p>
        </w:tc>
      </w:tr>
      <w:tr w:rsidR="000F1C61" w:rsidRPr="00F12233" w:rsidTr="000F1C61">
        <w:tc>
          <w:tcPr>
            <w:tcW w:w="1350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1917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5283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80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68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</w:tr>
      <w:tr w:rsidR="000F1C61" w:rsidRPr="00F12233" w:rsidTr="000F1C61">
        <w:tc>
          <w:tcPr>
            <w:tcW w:w="1350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1917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5283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80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68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</w:tr>
      <w:tr w:rsidR="000F1C61" w:rsidRPr="00F12233" w:rsidTr="000F1C61">
        <w:tc>
          <w:tcPr>
            <w:tcW w:w="1350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1917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5283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80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68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</w:tr>
      <w:tr w:rsidR="000F1C61" w:rsidRPr="00F12233" w:rsidTr="000F1C61">
        <w:tc>
          <w:tcPr>
            <w:tcW w:w="1350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1917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5283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80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68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</w:tr>
      <w:tr w:rsidR="000F1C61" w:rsidRPr="00F12233" w:rsidTr="000F1C61">
        <w:tc>
          <w:tcPr>
            <w:tcW w:w="1350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1917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5283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80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  <w:tc>
          <w:tcPr>
            <w:tcW w:w="2685" w:type="dxa"/>
          </w:tcPr>
          <w:p w:rsidR="000F1C61" w:rsidRPr="00F12233" w:rsidRDefault="000F1C61" w:rsidP="009B28D0">
            <w:pPr>
              <w:rPr>
                <w:rFonts w:cs="Aparajita"/>
              </w:rPr>
            </w:pPr>
          </w:p>
        </w:tc>
      </w:tr>
    </w:tbl>
    <w:p w:rsidR="000F1C61" w:rsidRPr="00967AD8" w:rsidRDefault="000F1C61" w:rsidP="0060791D">
      <w:pPr>
        <w:jc w:val="both"/>
      </w:pPr>
      <w:bookmarkStart w:id="30" w:name="_GoBack"/>
      <w:bookmarkEnd w:id="30"/>
    </w:p>
    <w:p w:rsidR="007544BC" w:rsidRDefault="007544BC" w:rsidP="007544BC">
      <w:pPr>
        <w:pStyle w:val="Heading1"/>
      </w:pPr>
      <w:bookmarkStart w:id="31" w:name="_Toc499550208"/>
      <w:bookmarkStart w:id="32" w:name="_Toc508010486"/>
      <w:r>
        <w:lastRenderedPageBreak/>
        <w:t>UI</w:t>
      </w:r>
      <w:bookmarkEnd w:id="31"/>
      <w:bookmarkEnd w:id="32"/>
    </w:p>
    <w:p w:rsidR="0057586A" w:rsidRPr="005A4E34" w:rsidRDefault="0057586A" w:rsidP="007544BC">
      <w:pPr>
        <w:pStyle w:val="Heading2"/>
      </w:pPr>
      <w:bookmarkStart w:id="33" w:name="_Toc499550209"/>
      <w:bookmarkStart w:id="34" w:name="_Toc508010487"/>
      <w:r w:rsidRPr="005A4E34">
        <w:t>Input Menu</w:t>
      </w:r>
      <w:bookmarkEnd w:id="33"/>
      <w:bookmarkEnd w:id="34"/>
    </w:p>
    <w:p w:rsidR="0057586A" w:rsidRPr="004F2B81" w:rsidRDefault="0057586A" w:rsidP="0057586A">
      <w:pPr>
        <w:pStyle w:val="ListParagraph"/>
        <w:numPr>
          <w:ilvl w:val="0"/>
          <w:numId w:val="7"/>
        </w:numPr>
      </w:pPr>
      <w:r w:rsidRPr="00180FE3">
        <w:t xml:space="preserve">Request ‘/input/Entry’ will be mapped to </w:t>
      </w:r>
      <w:r w:rsidRPr="00180FE3">
        <w:rPr>
          <w:rFonts w:cs="Consolas"/>
          <w:color w:val="000000"/>
          <w:highlight w:val="lightGray"/>
        </w:rPr>
        <w:t>showStateInputPage</w:t>
      </w:r>
      <w:r w:rsidRPr="00180FE3">
        <w:rPr>
          <w:rFonts w:cs="Consolas"/>
          <w:color w:val="000000"/>
        </w:rPr>
        <w:t xml:space="preserve">() </w:t>
      </w:r>
    </w:p>
    <w:p w:rsidR="0057586A" w:rsidRPr="00180FE3" w:rsidRDefault="0057586A" w:rsidP="0057586A">
      <w:pPr>
        <w:pStyle w:val="ListParagraph"/>
      </w:pPr>
      <w:r w:rsidRPr="004F2B81">
        <w:t>/cms-fusion-controller/src/main/java/com/equifax/cms/fusion/controller/input/</w:t>
      </w:r>
      <w:r w:rsidRPr="00180FE3">
        <w:rPr>
          <w:rFonts w:cs="Consolas"/>
          <w:color w:val="000000"/>
        </w:rPr>
        <w:t>EntryController.java</w:t>
      </w:r>
    </w:p>
    <w:p w:rsidR="0057586A" w:rsidRDefault="0057586A" w:rsidP="0057586A">
      <w:pPr>
        <w:pStyle w:val="ListParagraph"/>
        <w:numPr>
          <w:ilvl w:val="0"/>
          <w:numId w:val="7"/>
        </w:numPr>
      </w:pPr>
      <w:r>
        <w:t xml:space="preserve">Load the details of the Project from table </w:t>
      </w:r>
      <w:r w:rsidRPr="00A87003">
        <w:rPr>
          <w:color w:val="C00000"/>
        </w:rPr>
        <w:t>PROJECT_MASTER</w:t>
      </w:r>
      <w:r>
        <w:t xml:space="preserve"> table - </w:t>
      </w:r>
      <w:r w:rsidRPr="00A44489">
        <w:t>viewService.loadProjectForPage</w:t>
      </w:r>
    </w:p>
    <w:p w:rsidR="0057586A" w:rsidRDefault="0057586A" w:rsidP="0057586A">
      <w:pPr>
        <w:pStyle w:val="ListParagraph"/>
        <w:numPr>
          <w:ilvl w:val="0"/>
          <w:numId w:val="7"/>
        </w:numPr>
      </w:pPr>
      <w:r>
        <w:t xml:space="preserve">Return to view </w:t>
      </w:r>
      <w:r w:rsidRPr="00180FE3">
        <w:t>/input/project-input-template</w:t>
      </w:r>
      <w:r>
        <w:t xml:space="preserve">, which will be resolved by ViewResolver  </w:t>
      </w:r>
      <w:r w:rsidRPr="00E57CA1">
        <w:t>org.springframework.web.servlet.view.InternalResourceViewResolver</w:t>
      </w:r>
      <w:r>
        <w:t xml:space="preserve"> which is mentioned in </w:t>
      </w:r>
      <w:r w:rsidRPr="00E206B4">
        <w:rPr>
          <w:i/>
        </w:rPr>
        <w:t>cmsFusion-servlet.xml</w:t>
      </w:r>
    </w:p>
    <w:p w:rsidR="0057586A" w:rsidRDefault="0057586A" w:rsidP="0057586A">
      <w:pPr>
        <w:pStyle w:val="ListParagraph"/>
        <w:numPr>
          <w:ilvl w:val="0"/>
          <w:numId w:val="7"/>
        </w:numPr>
      </w:pPr>
      <w:r>
        <w:t xml:space="preserve">This will redirect to jsp page </w:t>
      </w:r>
      <w:r w:rsidRPr="00180FE3">
        <w:t>project-input-template</w:t>
      </w:r>
      <w:r>
        <w:t xml:space="preserve"> and project</w:t>
      </w:r>
      <w:r w:rsidRPr="004F2B81">
        <w:t>-input-grid-content.jsp</w:t>
      </w:r>
      <w:r>
        <w:t>.</w:t>
      </w:r>
    </w:p>
    <w:p w:rsidR="002E66E0" w:rsidRDefault="002E66E0" w:rsidP="001260E5">
      <w:pPr>
        <w:pStyle w:val="ListParagraph"/>
      </w:pPr>
    </w:p>
    <w:p w:rsidR="002E66E0" w:rsidRDefault="002E66E0" w:rsidP="001260E5">
      <w:pPr>
        <w:pStyle w:val="ListParagraph"/>
      </w:pPr>
      <w:r>
        <w:rPr>
          <w:noProof/>
        </w:rPr>
        <w:drawing>
          <wp:inline distT="0" distB="0" distL="0" distR="0" wp14:anchorId="5DA00706" wp14:editId="5F3A5848">
            <wp:extent cx="6962775" cy="3133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938" cy="31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6A" w:rsidRPr="005A4E34" w:rsidRDefault="007544BC" w:rsidP="007544BC">
      <w:pPr>
        <w:pStyle w:val="Heading2"/>
      </w:pPr>
      <w:bookmarkStart w:id="35" w:name="_Toc499550210"/>
      <w:bookmarkStart w:id="36" w:name="_Toc508010488"/>
      <w:r>
        <w:t>I</w:t>
      </w:r>
      <w:r w:rsidR="0057586A" w:rsidRPr="005A4E34">
        <w:t>mport New File</w:t>
      </w:r>
      <w:bookmarkEnd w:id="35"/>
      <w:bookmarkEnd w:id="36"/>
    </w:p>
    <w:p w:rsidR="0057586A" w:rsidRDefault="0057586A" w:rsidP="0057586A">
      <w:pPr>
        <w:pStyle w:val="ListParagraph"/>
        <w:numPr>
          <w:ilvl w:val="0"/>
          <w:numId w:val="8"/>
        </w:numPr>
      </w:pPr>
      <w:r>
        <w:t xml:space="preserve">Request </w:t>
      </w:r>
      <w:r w:rsidRPr="004F2B81">
        <w:t>/input/import-file</w:t>
      </w:r>
      <w:r>
        <w:t xml:space="preserve">  will be mapped to </w:t>
      </w:r>
      <w:r w:rsidRPr="004F2B81">
        <w:t>showImportFilePage(</w:t>
      </w:r>
      <w:r>
        <w:t>)</w:t>
      </w:r>
    </w:p>
    <w:p w:rsidR="0057586A" w:rsidRDefault="0057586A" w:rsidP="0057586A">
      <w:pPr>
        <w:pStyle w:val="ListParagraph"/>
      </w:pPr>
      <w:r>
        <w:t xml:space="preserve"> </w:t>
      </w:r>
      <w:r w:rsidRPr="004F2B81">
        <w:t>/cms-fusion-controller/src/main/java/com/equifax/cms/fusion/controller/input/InputFileController.java</w:t>
      </w:r>
    </w:p>
    <w:p w:rsidR="0057586A" w:rsidRDefault="0057586A" w:rsidP="0057586A">
      <w:pPr>
        <w:pStyle w:val="ListParagraph"/>
        <w:numPr>
          <w:ilvl w:val="0"/>
          <w:numId w:val="8"/>
        </w:numPr>
      </w:pPr>
      <w:r>
        <w:t xml:space="preserve">Load the details of the Project from table </w:t>
      </w:r>
      <w:r w:rsidRPr="00A87003">
        <w:rPr>
          <w:color w:val="C00000"/>
        </w:rPr>
        <w:t>PROJECT_MASTER</w:t>
      </w:r>
      <w:r>
        <w:t xml:space="preserve"> table - </w:t>
      </w:r>
      <w:r w:rsidRPr="00A44489">
        <w:t>viewService.loadProjectForPage</w:t>
      </w:r>
    </w:p>
    <w:p w:rsidR="00813D4B" w:rsidRDefault="0057586A" w:rsidP="00813D4B">
      <w:pPr>
        <w:pStyle w:val="ListParagraph"/>
        <w:numPr>
          <w:ilvl w:val="0"/>
          <w:numId w:val="8"/>
        </w:numPr>
      </w:pPr>
      <w:r>
        <w:t xml:space="preserve">Load the </w:t>
      </w:r>
      <w:r w:rsidRPr="00E20707">
        <w:t>netappDirs</w:t>
      </w:r>
      <w:r>
        <w:t xml:space="preserve"> where the input files are loaded in the ‘nas’ location, from the </w:t>
      </w:r>
      <w:r w:rsidRPr="00A87003">
        <w:rPr>
          <w:color w:val="C00000"/>
        </w:rPr>
        <w:t>CONFIGURATION_ITEM</w:t>
      </w:r>
      <w:r>
        <w:t xml:space="preserve"> table.</w:t>
      </w:r>
    </w:p>
    <w:p w:rsidR="0057586A" w:rsidRDefault="0057586A" w:rsidP="0057586A">
      <w:pPr>
        <w:pStyle w:val="ListParagraph"/>
        <w:numPr>
          <w:ilvl w:val="0"/>
          <w:numId w:val="8"/>
        </w:numPr>
      </w:pPr>
      <w:r>
        <w:t xml:space="preserve">Get the layout details of the project from </w:t>
      </w:r>
      <w:r w:rsidRPr="00A87003">
        <w:rPr>
          <w:color w:val="C00000"/>
        </w:rPr>
        <w:t>INPUT_FILE_LAYOUT</w:t>
      </w:r>
      <w:r>
        <w:t xml:space="preserve"> table and the import layout details from </w:t>
      </w:r>
      <w:r w:rsidRPr="00A87003">
        <w:rPr>
          <w:color w:val="C00000"/>
        </w:rPr>
        <w:t>INPUT_IMPORT_LAYOUT</w:t>
      </w:r>
    </w:p>
    <w:p w:rsidR="0057586A" w:rsidRDefault="0057586A" w:rsidP="0057586A">
      <w:pPr>
        <w:pStyle w:val="ListParagraph"/>
        <w:numPr>
          <w:ilvl w:val="0"/>
          <w:numId w:val="8"/>
        </w:numPr>
      </w:pPr>
      <w:r>
        <w:t xml:space="preserve">The details for the page will be stored in </w:t>
      </w:r>
      <w:r w:rsidRPr="00E20707">
        <w:t>InputLayoutSearchForm</w:t>
      </w:r>
      <w:ins w:id="37" w:author="Manu Antony" w:date="2017-12-30T01:19:00Z">
        <w:r w:rsidR="00AF60C5">
          <w:t>.</w:t>
        </w:r>
      </w:ins>
    </w:p>
    <w:p w:rsidR="00D7585E" w:rsidRDefault="00D7585E" w:rsidP="00D7585E">
      <w:pPr>
        <w:pStyle w:val="ListParagraph"/>
      </w:pPr>
      <w:r>
        <w:rPr>
          <w:noProof/>
        </w:rPr>
        <w:drawing>
          <wp:inline distT="0" distB="0" distL="0" distR="0" wp14:anchorId="5C59A50F" wp14:editId="761E27A8">
            <wp:extent cx="7343775" cy="40386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657" cy="40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6A" w:rsidRPr="005A4E34" w:rsidRDefault="0057586A" w:rsidP="007544BC">
      <w:pPr>
        <w:pStyle w:val="Heading2"/>
      </w:pPr>
      <w:bookmarkStart w:id="38" w:name="_Toc499550211"/>
      <w:bookmarkStart w:id="39" w:name="_Toc508010489"/>
      <w:r w:rsidRPr="005A4E34">
        <w:t>Save/Continue</w:t>
      </w:r>
      <w:bookmarkEnd w:id="38"/>
      <w:bookmarkEnd w:id="39"/>
    </w:p>
    <w:p w:rsidR="0057586A" w:rsidRDefault="0057586A" w:rsidP="0057586A">
      <w:pPr>
        <w:pStyle w:val="ListParagraph"/>
        <w:numPr>
          <w:ilvl w:val="0"/>
          <w:numId w:val="9"/>
        </w:numPr>
      </w:pPr>
      <w:r>
        <w:t xml:space="preserve">Request </w:t>
      </w:r>
      <w:r w:rsidRPr="00BF5E84">
        <w:t>/input/save-input-process</w:t>
      </w:r>
      <w:r>
        <w:t xml:space="preserve"> will be mapped to </w:t>
      </w:r>
      <w:r w:rsidRPr="00BF5E84">
        <w:t>saveInputProcess(</w:t>
      </w:r>
      <w:r>
        <w:t>)</w:t>
      </w:r>
    </w:p>
    <w:p w:rsidR="0057586A" w:rsidRDefault="0057586A" w:rsidP="0057586A">
      <w:pPr>
        <w:pStyle w:val="ListParagraph"/>
        <w:rPr>
          <w:rFonts w:cs="Consolas"/>
          <w:color w:val="000000"/>
        </w:rPr>
      </w:pPr>
      <w:r w:rsidRPr="004F2B81">
        <w:t>/cms-fusion-controller/src/main/java/com/equifax/cms/fusion/controller/input/InputFileController</w:t>
      </w:r>
      <w:r w:rsidRPr="00180FE3">
        <w:rPr>
          <w:rFonts w:cs="Consolas"/>
          <w:color w:val="000000"/>
        </w:rPr>
        <w:t>.java</w:t>
      </w:r>
    </w:p>
    <w:p w:rsidR="0057586A" w:rsidRDefault="0057586A" w:rsidP="0057586A">
      <w:pPr>
        <w:pStyle w:val="ListParagraph"/>
        <w:numPr>
          <w:ilvl w:val="0"/>
          <w:numId w:val="9"/>
        </w:numPr>
      </w:pPr>
      <w:r>
        <w:t>Validate the input file for the format</w:t>
      </w:r>
    </w:p>
    <w:p w:rsidR="0057586A" w:rsidRDefault="0057586A" w:rsidP="0057586A">
      <w:pPr>
        <w:pStyle w:val="ListParagraph"/>
        <w:numPr>
          <w:ilvl w:val="0"/>
          <w:numId w:val="9"/>
        </w:numPr>
      </w:pPr>
      <w:r>
        <w:t xml:space="preserve">Enter the details selected as configurations in the </w:t>
      </w:r>
      <w:r w:rsidRPr="00A87003">
        <w:rPr>
          <w:color w:val="C00000"/>
        </w:rPr>
        <w:t>INPUT_FILE_PROCESS</w:t>
      </w:r>
      <w:r>
        <w:t xml:space="preserve"> table.</w:t>
      </w:r>
    </w:p>
    <w:p w:rsidR="0057586A" w:rsidRDefault="0057586A" w:rsidP="0057586A">
      <w:pPr>
        <w:pStyle w:val="ListParagraph"/>
        <w:numPr>
          <w:ilvl w:val="0"/>
          <w:numId w:val="9"/>
        </w:numPr>
      </w:pPr>
      <w:r>
        <w:t xml:space="preserve">Insert the input file details in </w:t>
      </w:r>
      <w:r w:rsidRPr="00A87003">
        <w:rPr>
          <w:color w:val="C00000"/>
        </w:rPr>
        <w:t>INPUT_FILE</w:t>
      </w:r>
      <w:r>
        <w:t xml:space="preserve"> table</w:t>
      </w:r>
    </w:p>
    <w:p w:rsidR="0057586A" w:rsidRDefault="0057586A" w:rsidP="0057586A">
      <w:pPr>
        <w:pStyle w:val="ListParagraph"/>
        <w:numPr>
          <w:ilvl w:val="0"/>
          <w:numId w:val="9"/>
        </w:numPr>
      </w:pPr>
      <w:r>
        <w:t xml:space="preserve">Add the imported layout details if any for the process in </w:t>
      </w:r>
      <w:r w:rsidRPr="00A87003">
        <w:rPr>
          <w:color w:val="C00000"/>
        </w:rPr>
        <w:t>INPUT_IMPORT_LAYOUT</w:t>
      </w:r>
      <w:r>
        <w:t xml:space="preserve"> table</w:t>
      </w:r>
    </w:p>
    <w:p w:rsidR="0057586A" w:rsidRDefault="0057586A" w:rsidP="0057586A">
      <w:pPr>
        <w:pStyle w:val="ListParagraph"/>
        <w:numPr>
          <w:ilvl w:val="0"/>
          <w:numId w:val="9"/>
        </w:numPr>
      </w:pPr>
      <w:r>
        <w:t xml:space="preserve">Save the input file process details in </w:t>
      </w:r>
      <w:r w:rsidRPr="00AF45B6">
        <w:t>inputProcessService.saveInputProcess(</w:t>
      </w:r>
      <w:r>
        <w:t>)</w:t>
      </w:r>
      <w:ins w:id="40" w:author="Manu Antony" w:date="2017-12-30T01:19:00Z">
        <w:r w:rsidR="00AF60C5">
          <w:t>.</w:t>
        </w:r>
      </w:ins>
    </w:p>
    <w:p w:rsidR="003829B6" w:rsidRDefault="003829B6" w:rsidP="003829B6">
      <w:pPr>
        <w:pStyle w:val="ListParagraph"/>
        <w:numPr>
          <w:ilvl w:val="0"/>
          <w:numId w:val="9"/>
        </w:numPr>
        <w:rPr>
          <w:ins w:id="41" w:author="Manu Antony" w:date="2017-12-30T01:14:00Z"/>
        </w:rPr>
      </w:pPr>
      <w:ins w:id="42" w:author="Manu Antony" w:date="2017-12-30T01:14:00Z">
        <w:r>
          <w:t>The Input file will be parsed based on the Input file format and will be displayed in the Grid.</w:t>
        </w:r>
      </w:ins>
    </w:p>
    <w:p w:rsidR="003829B6" w:rsidRDefault="003829B6" w:rsidP="003829B6">
      <w:pPr>
        <w:pStyle w:val="ListParagraph"/>
        <w:numPr>
          <w:ilvl w:val="0"/>
          <w:numId w:val="9"/>
        </w:numPr>
        <w:rPr>
          <w:ins w:id="43" w:author="Manu Antony" w:date="2017-12-30T01:14:00Z"/>
        </w:rPr>
      </w:pPr>
      <w:ins w:id="44" w:author="Manu Antony" w:date="2017-12-30T01:14:00Z">
        <w:r>
          <w:t>The user can select the corresponding fields that need to be saved in the Oracle DB</w:t>
        </w:r>
      </w:ins>
    </w:p>
    <w:p w:rsidR="0057586A" w:rsidDel="003829B6" w:rsidRDefault="0057586A" w:rsidP="0057586A">
      <w:pPr>
        <w:pStyle w:val="ListParagraph"/>
        <w:numPr>
          <w:ilvl w:val="0"/>
          <w:numId w:val="9"/>
        </w:numPr>
        <w:rPr>
          <w:del w:id="45" w:author="Manu Antony" w:date="2017-12-30T01:14:00Z"/>
        </w:rPr>
      </w:pPr>
      <w:del w:id="46" w:author="Manu Antony" w:date="2017-12-30T01:14:00Z">
        <w:r w:rsidDel="003829B6">
          <w:delText xml:space="preserve">Enter the process relationships in </w:delText>
        </w:r>
        <w:r w:rsidRPr="00B05281" w:rsidDel="003829B6">
          <w:delText>process_relationship</w:delText>
        </w:r>
      </w:del>
    </w:p>
    <w:p w:rsidR="0057586A" w:rsidDel="003829B6" w:rsidRDefault="0057586A" w:rsidP="0057586A">
      <w:pPr>
        <w:pStyle w:val="ListParagraph"/>
        <w:numPr>
          <w:ilvl w:val="0"/>
          <w:numId w:val="9"/>
        </w:numPr>
        <w:rPr>
          <w:del w:id="47" w:author="Manu Antony" w:date="2017-12-30T01:14:00Z"/>
        </w:rPr>
      </w:pPr>
      <w:del w:id="48" w:author="Manu Antony" w:date="2017-12-30T01:14:00Z">
        <w:r w:rsidDel="003829B6">
          <w:lastRenderedPageBreak/>
          <w:delText xml:space="preserve">Set the Condition json in </w:delText>
        </w:r>
        <w:r w:rsidRPr="00B05281" w:rsidDel="003829B6">
          <w:delText>PROCESS_ARTIFACT</w:delText>
        </w:r>
      </w:del>
    </w:p>
    <w:p w:rsidR="003829B6" w:rsidRDefault="003829B6" w:rsidP="003829B6">
      <w:pPr>
        <w:pStyle w:val="Heading2"/>
        <w:rPr>
          <w:ins w:id="49" w:author="Manu Antony" w:date="2017-12-30T01:15:00Z"/>
        </w:rPr>
      </w:pPr>
      <w:bookmarkStart w:id="50" w:name="_Toc501716964"/>
      <w:bookmarkStart w:id="51" w:name="_Toc508010490"/>
      <w:ins w:id="52" w:author="Manu Antony" w:date="2017-12-30T01:15:00Z">
        <w:r>
          <w:t>Import Layout</w:t>
        </w:r>
        <w:bookmarkEnd w:id="50"/>
        <w:bookmarkEnd w:id="51"/>
      </w:ins>
    </w:p>
    <w:p w:rsidR="003829B6" w:rsidRDefault="003829B6" w:rsidP="003829B6">
      <w:pPr>
        <w:pStyle w:val="ListParagraph"/>
        <w:numPr>
          <w:ilvl w:val="0"/>
          <w:numId w:val="29"/>
        </w:numPr>
        <w:rPr>
          <w:ins w:id="53" w:author="Manu Antony" w:date="2017-12-30T01:15:00Z"/>
        </w:rPr>
      </w:pPr>
      <w:ins w:id="54" w:author="Manu Antony" w:date="2017-12-30T01:15:00Z">
        <w:r>
          <w:t xml:space="preserve">Request </w:t>
        </w:r>
        <w:r w:rsidRPr="00D05955">
          <w:t>/input/import-layout-page-fixed</w:t>
        </w:r>
        <w:r>
          <w:t xml:space="preserve"> for Fixed format, </w:t>
        </w:r>
        <w:r w:rsidRPr="00D05955">
          <w:t>/input/import-layout-page-delimited</w:t>
        </w:r>
        <w:r>
          <w:t xml:space="preserve"> for Delimited format</w:t>
        </w:r>
      </w:ins>
    </w:p>
    <w:p w:rsidR="003829B6" w:rsidRDefault="003829B6" w:rsidP="003829B6">
      <w:pPr>
        <w:pStyle w:val="ListParagraph"/>
        <w:numPr>
          <w:ilvl w:val="0"/>
          <w:numId w:val="29"/>
        </w:numPr>
        <w:rPr>
          <w:ins w:id="55" w:author="Manu Antony" w:date="2017-12-30T01:15:00Z"/>
        </w:rPr>
      </w:pPr>
      <w:ins w:id="56" w:author="Manu Antony" w:date="2017-12-30T01:15:00Z">
        <w:r>
          <w:t xml:space="preserve">The request is mapped with the methods </w:t>
        </w:r>
        <w:r w:rsidRPr="006773C8">
          <w:t>showImportFixedLayoutPage () for Fixed Layout and showImportDelimitedLayoutPage() for Delimited layout</w:t>
        </w:r>
        <w:r>
          <w:t>.</w:t>
        </w:r>
      </w:ins>
    </w:p>
    <w:p w:rsidR="003829B6" w:rsidRDefault="003829B6" w:rsidP="003829B6">
      <w:pPr>
        <w:pStyle w:val="ListParagraph"/>
        <w:numPr>
          <w:ilvl w:val="0"/>
          <w:numId w:val="29"/>
        </w:numPr>
        <w:rPr>
          <w:ins w:id="57" w:author="Manu Antony" w:date="2017-12-30T01:15:00Z"/>
        </w:rPr>
      </w:pPr>
      <w:ins w:id="58" w:author="Manu Antony" w:date="2017-12-30T01:15:00Z">
        <w:r>
          <w:t xml:space="preserve">The methods will load the Layouts from </w:t>
        </w:r>
        <w:r w:rsidRPr="006773C8">
          <w:t>INPUT_IMPORT_LAYOUT</w:t>
        </w:r>
      </w:ins>
    </w:p>
    <w:p w:rsidR="003829B6" w:rsidRDefault="003829B6" w:rsidP="003829B6">
      <w:pPr>
        <w:pStyle w:val="ListParagraph"/>
        <w:numPr>
          <w:ilvl w:val="0"/>
          <w:numId w:val="29"/>
        </w:numPr>
        <w:rPr>
          <w:ins w:id="59" w:author="Manu Antony" w:date="2017-12-30T01:15:00Z"/>
        </w:rPr>
      </w:pPr>
      <w:ins w:id="60" w:author="Manu Antony" w:date="2017-12-30T01:15:00Z">
        <w:r>
          <w:t xml:space="preserve">These .csv files will be parsed in the </w:t>
        </w:r>
        <w:r w:rsidRPr="006773C8">
          <w:t>parseCsvFile</w:t>
        </w:r>
        <w:r>
          <w:t>() in LayoutServiceImpl.java</w:t>
        </w:r>
      </w:ins>
    </w:p>
    <w:p w:rsidR="003829B6" w:rsidRDefault="003829B6" w:rsidP="003829B6">
      <w:pPr>
        <w:pStyle w:val="ListParagraph"/>
        <w:numPr>
          <w:ilvl w:val="0"/>
          <w:numId w:val="29"/>
        </w:numPr>
        <w:rPr>
          <w:ins w:id="61" w:author="Manu Antony" w:date="2017-12-30T01:15:00Z"/>
        </w:rPr>
      </w:pPr>
      <w:ins w:id="62" w:author="Manu Antony" w:date="2017-12-30T01:15:00Z">
        <w:r>
          <w:t xml:space="preserve">Populate the grid details from </w:t>
        </w:r>
        <w:r w:rsidRPr="007F645A">
          <w:t>getImportLayoutGridDetailFromCSV</w:t>
        </w:r>
        <w:r>
          <w:t>()</w:t>
        </w:r>
      </w:ins>
    </w:p>
    <w:p w:rsidR="003829B6" w:rsidRDefault="003829B6" w:rsidP="003829B6">
      <w:pPr>
        <w:pStyle w:val="ListParagraph"/>
        <w:numPr>
          <w:ilvl w:val="0"/>
          <w:numId w:val="29"/>
        </w:numPr>
        <w:rPr>
          <w:ins w:id="63" w:author="Manu Antony" w:date="2017-12-30T01:15:00Z"/>
        </w:rPr>
      </w:pPr>
      <w:ins w:id="64" w:author="Manu Antony" w:date="2017-12-30T01:15:00Z">
        <w:r>
          <w:t xml:space="preserve">Add the details to Model attribute to be displayed in jsp page </w:t>
        </w:r>
        <w:r w:rsidRPr="007F645A">
          <w:t xml:space="preserve"> model.addAttribute("gridJson"</w:t>
        </w:r>
        <w:r>
          <w:t>).</w:t>
        </w:r>
      </w:ins>
    </w:p>
    <w:p w:rsidR="003829B6" w:rsidRDefault="003829B6" w:rsidP="003829B6">
      <w:pPr>
        <w:pStyle w:val="ListParagraph"/>
        <w:numPr>
          <w:ilvl w:val="0"/>
          <w:numId w:val="29"/>
        </w:numPr>
        <w:rPr>
          <w:ins w:id="65" w:author="Manu Antony" w:date="2017-12-30T01:15:00Z"/>
        </w:rPr>
      </w:pPr>
      <w:ins w:id="66" w:author="Manu Antony" w:date="2017-12-30T01:15:00Z">
        <w:r>
          <w:t xml:space="preserve">For Fixed format, the import layout form is </w:t>
        </w:r>
        <w:r w:rsidRPr="0049255C">
          <w:t>ImportFixedLayoutForm</w:t>
        </w:r>
      </w:ins>
    </w:p>
    <w:p w:rsidR="003829B6" w:rsidRPr="009213E7" w:rsidRDefault="003829B6" w:rsidP="003829B6">
      <w:pPr>
        <w:pStyle w:val="ListParagraph"/>
        <w:numPr>
          <w:ilvl w:val="0"/>
          <w:numId w:val="29"/>
        </w:numPr>
        <w:rPr>
          <w:ins w:id="67" w:author="Manu Antony" w:date="2017-12-30T01:15:00Z"/>
        </w:rPr>
      </w:pPr>
      <w:ins w:id="68" w:author="Manu Antony" w:date="2017-12-30T01:15:00Z">
        <w:r>
          <w:t xml:space="preserve">For Delimited, it is </w:t>
        </w:r>
        <w:r w:rsidRPr="0049255C">
          <w:t>ImportDelimitedLayoutForm</w:t>
        </w:r>
      </w:ins>
    </w:p>
    <w:p w:rsidR="003829B6" w:rsidRDefault="003829B6">
      <w:pPr>
        <w:rPr>
          <w:ins w:id="69" w:author="Manu Antony" w:date="2017-12-30T01:15:00Z"/>
        </w:rPr>
        <w:pPrChange w:id="70" w:author="Manu Antony" w:date="2017-12-30T01:15:00Z">
          <w:pPr>
            <w:pStyle w:val="ListParagraph"/>
            <w:numPr>
              <w:numId w:val="9"/>
            </w:numPr>
            <w:ind w:hanging="360"/>
          </w:pPr>
        </w:pPrChange>
      </w:pPr>
    </w:p>
    <w:p w:rsidR="0057586A" w:rsidRPr="005A4E34" w:rsidRDefault="0057586A" w:rsidP="007544BC">
      <w:pPr>
        <w:pStyle w:val="Heading2"/>
      </w:pPr>
      <w:bookmarkStart w:id="71" w:name="_Toc499550212"/>
      <w:bookmarkStart w:id="72" w:name="_Toc508010491"/>
      <w:r w:rsidRPr="005A4E34">
        <w:t>Submit</w:t>
      </w:r>
      <w:bookmarkEnd w:id="71"/>
      <w:bookmarkEnd w:id="72"/>
    </w:p>
    <w:p w:rsidR="0057586A" w:rsidRDefault="0057586A" w:rsidP="0057586A">
      <w:pPr>
        <w:pStyle w:val="ListParagraph"/>
        <w:numPr>
          <w:ilvl w:val="0"/>
          <w:numId w:val="10"/>
        </w:numPr>
      </w:pPr>
      <w:r>
        <w:t xml:space="preserve">Request </w:t>
      </w:r>
      <w:r w:rsidRPr="003D04C5">
        <w:t>input/summary/submit</w:t>
      </w:r>
      <w:r>
        <w:t xml:space="preserve"> will be mapped to </w:t>
      </w:r>
      <w:r w:rsidRPr="003D04C5">
        <w:t>submitInputFileSummary</w:t>
      </w:r>
      <w:r w:rsidRPr="00BF5E84">
        <w:t>(</w:t>
      </w:r>
      <w:r>
        <w:t>)</w:t>
      </w:r>
    </w:p>
    <w:p w:rsidR="0057586A" w:rsidRDefault="0057586A" w:rsidP="0057586A">
      <w:pPr>
        <w:pStyle w:val="ListParagraph"/>
        <w:rPr>
          <w:rFonts w:cs="Consolas"/>
          <w:color w:val="000000"/>
        </w:rPr>
      </w:pPr>
      <w:r w:rsidRPr="004F2B81">
        <w:t>/cms-fusion-controller/src/main/java/com/equifax/cms/fusion/controller/input/InputFileController</w:t>
      </w:r>
      <w:r w:rsidRPr="00180FE3">
        <w:rPr>
          <w:rFonts w:cs="Consolas"/>
          <w:color w:val="000000"/>
        </w:rPr>
        <w:t>.java</w:t>
      </w:r>
    </w:p>
    <w:p w:rsidR="0057586A" w:rsidRDefault="0057586A" w:rsidP="0057586A">
      <w:pPr>
        <w:pStyle w:val="ListParagraph"/>
        <w:numPr>
          <w:ilvl w:val="0"/>
          <w:numId w:val="10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Submit process happens through </w:t>
      </w:r>
      <w:r w:rsidRPr="00BE764D">
        <w:rPr>
          <w:rFonts w:cs="Consolas"/>
          <w:color w:val="000000"/>
        </w:rPr>
        <w:t>inputProcessService.submitInputFile(</w:t>
      </w:r>
      <w:r>
        <w:rPr>
          <w:rFonts w:cs="Consolas"/>
          <w:color w:val="000000"/>
        </w:rPr>
        <w:t>)</w:t>
      </w:r>
    </w:p>
    <w:p w:rsidR="00131ABA" w:rsidRDefault="00131ABA" w:rsidP="00131ABA">
      <w:pPr>
        <w:pStyle w:val="ListParagraph"/>
        <w:numPr>
          <w:ilvl w:val="0"/>
          <w:numId w:val="10"/>
        </w:numPr>
        <w:rPr>
          <w:rFonts w:cs="Consolas"/>
          <w:color w:val="000000"/>
        </w:rPr>
      </w:pPr>
      <w:r w:rsidRPr="00131ABA">
        <w:rPr>
          <w:rFonts w:cs="Consolas"/>
          <w:color w:val="000000"/>
        </w:rPr>
        <w:t>artifactGraphService. createOrientVertexesForInputProcess</w:t>
      </w:r>
      <w:r>
        <w:rPr>
          <w:rFonts w:cs="Consolas"/>
          <w:color w:val="000000"/>
        </w:rPr>
        <w:t xml:space="preserve">() will create the </w:t>
      </w:r>
      <w:r w:rsidRPr="00131ABA">
        <w:rPr>
          <w:rFonts w:cs="Consolas"/>
          <w:color w:val="C0504D" w:themeColor="accent2"/>
        </w:rPr>
        <w:t xml:space="preserve">PROCESS_RELATIONSHIP </w:t>
      </w:r>
      <w:r>
        <w:rPr>
          <w:rFonts w:cs="Consolas"/>
          <w:color w:val="000000"/>
        </w:rPr>
        <w:t>and Artifacts</w:t>
      </w:r>
    </w:p>
    <w:p w:rsidR="00131ABA" w:rsidRDefault="00131ABA" w:rsidP="00131ABA">
      <w:pPr>
        <w:pStyle w:val="ListParagraph"/>
        <w:numPr>
          <w:ilvl w:val="0"/>
          <w:numId w:val="10"/>
        </w:numPr>
        <w:rPr>
          <w:rFonts w:cs="Consolas"/>
          <w:color w:val="000000"/>
        </w:rPr>
      </w:pPr>
      <w:r w:rsidRPr="00131ABA">
        <w:rPr>
          <w:rFonts w:cs="Consolas"/>
          <w:color w:val="000000"/>
        </w:rPr>
        <w:t>graphProcessService.updateStatusForProcess</w:t>
      </w:r>
      <w:r>
        <w:rPr>
          <w:rFonts w:cs="Consolas"/>
          <w:color w:val="000000"/>
        </w:rPr>
        <w:t>() will updates the status for the process.</w:t>
      </w:r>
    </w:p>
    <w:p w:rsidR="0057586A" w:rsidRDefault="00131ABA" w:rsidP="0057586A">
      <w:pPr>
        <w:pStyle w:val="ListParagraph"/>
        <w:numPr>
          <w:ilvl w:val="0"/>
          <w:numId w:val="10"/>
        </w:numPr>
        <w:rPr>
          <w:rFonts w:cs="Consolas"/>
          <w:color w:val="000000"/>
        </w:rPr>
      </w:pPr>
      <w:r w:rsidRPr="00BE764D">
        <w:rPr>
          <w:rFonts w:cs="Consolas"/>
          <w:color w:val="000000"/>
        </w:rPr>
        <w:t>inputProcessService.submitInputFile(</w:t>
      </w:r>
      <w:r>
        <w:rPr>
          <w:rFonts w:cs="Consolas"/>
          <w:color w:val="000000"/>
        </w:rPr>
        <w:t>)</w:t>
      </w:r>
      <w:r w:rsidR="0057586A">
        <w:rPr>
          <w:rFonts w:cs="Consolas"/>
          <w:color w:val="000000"/>
        </w:rPr>
        <w:t xml:space="preserve">has two methods </w:t>
      </w:r>
    </w:p>
    <w:p w:rsidR="0057586A" w:rsidRDefault="0057586A" w:rsidP="0057586A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Saving the details in Oracle DB</w:t>
      </w:r>
    </w:p>
    <w:p w:rsidR="008E0878" w:rsidRPr="008E0878" w:rsidRDefault="0057586A" w:rsidP="008E0878">
      <w:pPr>
        <w:pStyle w:val="ListParagraph"/>
        <w:numPr>
          <w:ilvl w:val="0"/>
          <w:numId w:val="11"/>
        </w:numPr>
        <w:rPr>
          <w:ins w:id="73" w:author="Manu Antony" w:date="2017-12-30T01:17:00Z"/>
          <w:rPrChange w:id="74" w:author="Manu Antony" w:date="2017-12-30T01:17:00Z">
            <w:rPr>
              <w:ins w:id="75" w:author="Manu Antony" w:date="2017-12-30T01:17:00Z"/>
              <w:rFonts w:cs="Consolas"/>
              <w:color w:val="000000"/>
            </w:rPr>
          </w:rPrChange>
        </w:rPr>
      </w:pPr>
      <w:r w:rsidRPr="00BF3BD0">
        <w:rPr>
          <w:rFonts w:cs="Consolas"/>
          <w:color w:val="000000"/>
        </w:rPr>
        <w:t>Sending the job Configurations to REST/ WorkFlow Manager</w:t>
      </w:r>
    </w:p>
    <w:p w:rsidR="008E0878" w:rsidRDefault="008E0878" w:rsidP="008E0878">
      <w:pPr>
        <w:pStyle w:val="Heading2"/>
        <w:rPr>
          <w:ins w:id="76" w:author="Manu Antony" w:date="2017-12-30T01:18:00Z"/>
        </w:rPr>
      </w:pPr>
      <w:bookmarkStart w:id="77" w:name="_Toc501716966"/>
      <w:bookmarkStart w:id="78" w:name="_Toc508010492"/>
      <w:ins w:id="79" w:author="Manu Antony" w:date="2017-12-30T01:18:00Z">
        <w:r>
          <w:t>Input Zip Codes</w:t>
        </w:r>
        <w:bookmarkEnd w:id="77"/>
        <w:bookmarkEnd w:id="78"/>
      </w:ins>
    </w:p>
    <w:p w:rsidR="008E0878" w:rsidRDefault="008E0878" w:rsidP="008E0878">
      <w:pPr>
        <w:pStyle w:val="ListParagraph"/>
        <w:numPr>
          <w:ilvl w:val="0"/>
          <w:numId w:val="30"/>
        </w:numPr>
        <w:rPr>
          <w:ins w:id="80" w:author="Manu Antony" w:date="2017-12-30T01:18:00Z"/>
        </w:rPr>
      </w:pPr>
      <w:ins w:id="81" w:author="Manu Antony" w:date="2017-12-30T01:18:00Z">
        <w:r>
          <w:t xml:space="preserve">Request </w:t>
        </w:r>
        <w:r w:rsidRPr="00C40311">
          <w:t>/input/newZipEntry</w:t>
        </w:r>
        <w:r>
          <w:t xml:space="preserve"> will be mapped to </w:t>
        </w:r>
        <w:r w:rsidRPr="00C40311">
          <w:t>showZipCodesInputPage</w:t>
        </w:r>
        <w:r>
          <w:t xml:space="preserve">() in </w:t>
        </w:r>
        <w:r w:rsidRPr="00C40311">
          <w:t>ZipCodeController</w:t>
        </w:r>
        <w:r>
          <w:t>.java</w:t>
        </w:r>
      </w:ins>
    </w:p>
    <w:p w:rsidR="008E0878" w:rsidRDefault="008E0878" w:rsidP="008E0878">
      <w:pPr>
        <w:pStyle w:val="ListParagraph"/>
        <w:numPr>
          <w:ilvl w:val="0"/>
          <w:numId w:val="30"/>
        </w:numPr>
        <w:rPr>
          <w:ins w:id="82" w:author="Manu Antony" w:date="2017-12-30T01:18:00Z"/>
        </w:rPr>
      </w:pPr>
      <w:ins w:id="83" w:author="Manu Antony" w:date="2017-12-30T01:18:00Z">
        <w:r>
          <w:t>This method will load the project details to be shown on the New Zip entry page</w:t>
        </w:r>
      </w:ins>
    </w:p>
    <w:p w:rsidR="008E0878" w:rsidRDefault="008E0878" w:rsidP="008E0878">
      <w:pPr>
        <w:pStyle w:val="ListParagraph"/>
        <w:numPr>
          <w:ilvl w:val="0"/>
          <w:numId w:val="30"/>
        </w:numPr>
        <w:rPr>
          <w:ins w:id="84" w:author="Manu Antony" w:date="2017-12-30T01:18:00Z"/>
        </w:rPr>
      </w:pPr>
      <w:ins w:id="85" w:author="Manu Antony" w:date="2017-12-30T01:18:00Z">
        <w:r>
          <w:t xml:space="preserve">Request </w:t>
        </w:r>
        <w:r w:rsidRPr="00C40311">
          <w:t>/input/save-zipCodeEntry</w:t>
        </w:r>
        <w:r>
          <w:t xml:space="preserve"> will save the details in the corresponding tables .</w:t>
        </w:r>
      </w:ins>
    </w:p>
    <w:p w:rsidR="008E0878" w:rsidRDefault="008E0878" w:rsidP="008E0878">
      <w:pPr>
        <w:pStyle w:val="ListParagraph"/>
        <w:numPr>
          <w:ilvl w:val="0"/>
          <w:numId w:val="30"/>
        </w:numPr>
        <w:rPr>
          <w:ins w:id="86" w:author="Manu Antony" w:date="2017-12-30T01:18:00Z"/>
        </w:rPr>
      </w:pPr>
      <w:ins w:id="87" w:author="Manu Antony" w:date="2017-12-30T01:18:00Z">
        <w:r>
          <w:t xml:space="preserve">Update the details in </w:t>
        </w:r>
        <w:r w:rsidRPr="00C40311">
          <w:t>ZIPINPUT_FILE</w:t>
        </w:r>
        <w:r>
          <w:t xml:space="preserve"> and </w:t>
        </w:r>
        <w:r w:rsidRPr="00C40311">
          <w:t>zipcode_process</w:t>
        </w:r>
        <w:r>
          <w:t xml:space="preserve"> tables.</w:t>
        </w:r>
      </w:ins>
    </w:p>
    <w:p w:rsidR="008E0878" w:rsidRDefault="008E0878" w:rsidP="008E0878">
      <w:pPr>
        <w:pStyle w:val="ListParagraph"/>
        <w:numPr>
          <w:ilvl w:val="0"/>
          <w:numId w:val="30"/>
        </w:numPr>
        <w:rPr>
          <w:ins w:id="88" w:author="Manu Antony" w:date="2017-12-30T01:18:00Z"/>
        </w:rPr>
      </w:pPr>
      <w:ins w:id="89" w:author="Manu Antony" w:date="2017-12-30T01:18:00Z">
        <w:r>
          <w:t xml:space="preserve">ZipCodeService.java will parse the zip file in the </w:t>
        </w:r>
        <w:r w:rsidRPr="00C40311">
          <w:t>parseFile</w:t>
        </w:r>
        <w:r>
          <w:t>().</w:t>
        </w:r>
      </w:ins>
    </w:p>
    <w:p w:rsidR="008E0878" w:rsidRDefault="008E0878" w:rsidP="008E0878">
      <w:pPr>
        <w:pStyle w:val="ListParagraph"/>
        <w:numPr>
          <w:ilvl w:val="0"/>
          <w:numId w:val="30"/>
        </w:numPr>
        <w:rPr>
          <w:ins w:id="90" w:author="Manu Antony" w:date="2017-12-30T01:18:00Z"/>
        </w:rPr>
      </w:pPr>
      <w:ins w:id="91" w:author="Manu Antony" w:date="2017-12-30T01:18:00Z">
        <w:r>
          <w:t xml:space="preserve">Update and validate the Zip codes in the </w:t>
        </w:r>
        <w:r w:rsidRPr="00C40311">
          <w:t>zipcode_input_entry</w:t>
        </w:r>
        <w:r>
          <w:t xml:space="preserve"> table.</w:t>
        </w:r>
      </w:ins>
    </w:p>
    <w:p w:rsidR="008E0878" w:rsidRPr="006B688D" w:rsidRDefault="008E0878" w:rsidP="008E0878">
      <w:pPr>
        <w:pStyle w:val="ListParagraph"/>
        <w:numPr>
          <w:ilvl w:val="0"/>
          <w:numId w:val="30"/>
        </w:numPr>
        <w:rPr>
          <w:ins w:id="92" w:author="Manu Antony" w:date="2017-12-30T01:18:00Z"/>
        </w:rPr>
      </w:pPr>
      <w:ins w:id="93" w:author="Manu Antony" w:date="2017-12-30T01:18:00Z">
        <w:r w:rsidRPr="007C23D9">
          <w:t>zDao.saveZipCodeProcess</w:t>
        </w:r>
        <w:r>
          <w:t xml:space="preserve"> will save the Zip code details in </w:t>
        </w:r>
        <w:r w:rsidRPr="00C40311">
          <w:t>zipcode_process</w:t>
        </w:r>
        <w:r>
          <w:t xml:space="preserve"> table</w:t>
        </w:r>
      </w:ins>
    </w:p>
    <w:p w:rsidR="008E0878" w:rsidRDefault="008E0878">
      <w:pPr>
        <w:pPrChange w:id="94" w:author="Manu Antony" w:date="2017-12-30T01:18:00Z">
          <w:pPr>
            <w:pStyle w:val="ListParagraph"/>
            <w:numPr>
              <w:numId w:val="11"/>
            </w:numPr>
            <w:ind w:left="1440" w:hanging="360"/>
          </w:pPr>
        </w:pPrChange>
      </w:pPr>
    </w:p>
    <w:p w:rsidR="0057586A" w:rsidRPr="005A4E34" w:rsidRDefault="0057586A" w:rsidP="002E2B64">
      <w:pPr>
        <w:pStyle w:val="Heading3"/>
      </w:pPr>
      <w:r w:rsidRPr="007544BC">
        <w:rPr>
          <w:rStyle w:val="Heading2Char"/>
        </w:rPr>
        <w:t xml:space="preserve"> </w:t>
      </w:r>
      <w:r w:rsidRPr="005A4E34">
        <w:t xml:space="preserve"> </w:t>
      </w:r>
      <w:bookmarkStart w:id="95" w:name="_Toc499550213"/>
      <w:bookmarkStart w:id="96" w:name="_Toc508010493"/>
      <w:r w:rsidR="00D568DA">
        <w:t>SUBMIT</w:t>
      </w:r>
      <w:r w:rsidRPr="005A4E34">
        <w:t xml:space="preserve"> </w:t>
      </w:r>
      <w:r w:rsidR="00F3500A">
        <w:t>to</w:t>
      </w:r>
      <w:r w:rsidR="00D568DA">
        <w:t xml:space="preserve"> </w:t>
      </w:r>
      <w:r w:rsidRPr="005A4E34">
        <w:t>Oracle DB</w:t>
      </w:r>
      <w:bookmarkEnd w:id="95"/>
      <w:bookmarkEnd w:id="96"/>
    </w:p>
    <w:p w:rsidR="0057586A" w:rsidRDefault="0057586A" w:rsidP="0057586A">
      <w:pPr>
        <w:pStyle w:val="ListParagraph"/>
        <w:numPr>
          <w:ilvl w:val="0"/>
          <w:numId w:val="10"/>
        </w:numPr>
      </w:pPr>
      <w:r>
        <w:t xml:space="preserve">Enter the details in </w:t>
      </w:r>
      <w:r w:rsidRPr="003843F9">
        <w:rPr>
          <w:color w:val="C00000"/>
        </w:rPr>
        <w:t>PROJECT_HISTORY</w:t>
      </w:r>
      <w:r>
        <w:t xml:space="preserve"> table.</w:t>
      </w:r>
    </w:p>
    <w:p w:rsidR="0057586A" w:rsidRDefault="0057586A" w:rsidP="0057586A">
      <w:pPr>
        <w:pStyle w:val="ListParagraph"/>
        <w:numPr>
          <w:ilvl w:val="0"/>
          <w:numId w:val="10"/>
        </w:numPr>
      </w:pPr>
      <w:r>
        <w:t xml:space="preserve">Set the process status as </w:t>
      </w:r>
      <w:r w:rsidRPr="004F3468">
        <w:t>SUBMITTED</w:t>
      </w:r>
      <w:r>
        <w:t>.</w:t>
      </w:r>
    </w:p>
    <w:p w:rsidR="0057586A" w:rsidRDefault="0057586A" w:rsidP="0057586A">
      <w:pPr>
        <w:pStyle w:val="ListParagraph"/>
        <w:numPr>
          <w:ilvl w:val="0"/>
          <w:numId w:val="10"/>
        </w:numPr>
      </w:pPr>
      <w:r>
        <w:t xml:space="preserve">Enter details in </w:t>
      </w:r>
      <w:r w:rsidRPr="003843F9">
        <w:rPr>
          <w:color w:val="C00000"/>
        </w:rPr>
        <w:t>PROCESS_ARTIFACT, PROCESS_ARTIFACT_FIELD</w:t>
      </w:r>
      <w:r>
        <w:t xml:space="preserve"> tables</w:t>
      </w:r>
    </w:p>
    <w:p w:rsidR="0057586A" w:rsidRDefault="0057586A" w:rsidP="0057586A">
      <w:pPr>
        <w:pStyle w:val="ListParagraph"/>
        <w:numPr>
          <w:ilvl w:val="0"/>
          <w:numId w:val="10"/>
        </w:numPr>
      </w:pPr>
      <w:r w:rsidRPr="001C44A2">
        <w:t>inputProcessDao.saveInputProcess(</w:t>
      </w:r>
      <w:r>
        <w:t xml:space="preserve">) will save the input details in </w:t>
      </w:r>
      <w:r w:rsidRPr="003843F9">
        <w:rPr>
          <w:color w:val="C00000"/>
        </w:rPr>
        <w:t>INPUT_FILE_PROCESS</w:t>
      </w:r>
      <w:r w:rsidRPr="004F3468">
        <w:t xml:space="preserve"> table.</w:t>
      </w:r>
    </w:p>
    <w:p w:rsidR="00152BCF" w:rsidRDefault="00152BCF" w:rsidP="00152BCF">
      <w:pPr>
        <w:pStyle w:val="ListParagraph"/>
      </w:pPr>
    </w:p>
    <w:p w:rsidR="00152BCF" w:rsidRPr="004F3468" w:rsidRDefault="00152BCF" w:rsidP="00152BCF">
      <w:pPr>
        <w:pStyle w:val="ListParagraph"/>
      </w:pPr>
      <w:r>
        <w:rPr>
          <w:noProof/>
        </w:rPr>
        <w:drawing>
          <wp:inline distT="0" distB="0" distL="0" distR="0" wp14:anchorId="7DE457DB" wp14:editId="3C0B681E">
            <wp:extent cx="7496175" cy="35909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6" cy="35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6A" w:rsidRDefault="0057586A" w:rsidP="0057586A">
      <w:pPr>
        <w:pStyle w:val="ListParagraph"/>
      </w:pPr>
    </w:p>
    <w:p w:rsidR="0057586A" w:rsidRDefault="0057586A" w:rsidP="007544BC">
      <w:pPr>
        <w:pStyle w:val="Heading2"/>
        <w:numPr>
          <w:ilvl w:val="0"/>
          <w:numId w:val="0"/>
        </w:numPr>
        <w:ind w:left="1170"/>
      </w:pPr>
    </w:p>
    <w:p w:rsidR="0057586A" w:rsidRPr="005A4E34" w:rsidRDefault="0057586A" w:rsidP="007544BC">
      <w:pPr>
        <w:pStyle w:val="Heading3"/>
      </w:pPr>
      <w:r>
        <w:t xml:space="preserve">        </w:t>
      </w:r>
      <w:bookmarkStart w:id="97" w:name="_Toc499550214"/>
      <w:bookmarkStart w:id="98" w:name="_Toc508010494"/>
      <w:r w:rsidR="00D568DA">
        <w:t xml:space="preserve">SUBMIT </w:t>
      </w:r>
      <w:r w:rsidR="00F3500A">
        <w:t>to</w:t>
      </w:r>
      <w:r w:rsidR="00D568DA">
        <w:t xml:space="preserve"> </w:t>
      </w:r>
      <w:r w:rsidRPr="005A4E34">
        <w:t>Submit to REST</w:t>
      </w:r>
      <w:bookmarkEnd w:id="97"/>
      <w:bookmarkEnd w:id="98"/>
    </w:p>
    <w:p w:rsidR="0057586A" w:rsidRDefault="0057586A" w:rsidP="0057586A">
      <w:pPr>
        <w:pStyle w:val="ListParagraph"/>
        <w:numPr>
          <w:ilvl w:val="0"/>
          <w:numId w:val="13"/>
        </w:numPr>
      </w:pPr>
      <w:r w:rsidRPr="00616A97">
        <w:t>/cms-fusion-service/src/main/java/com/equifax/cms/fusion/service/AbstractBasicProcessService.java</w:t>
      </w:r>
      <w:r>
        <w:t>.</w:t>
      </w:r>
      <w:r w:rsidRPr="00773D0E">
        <w:t>submitJobToFulfillmentRest</w:t>
      </w:r>
      <w:r>
        <w:t>() will have two steps</w:t>
      </w:r>
    </w:p>
    <w:p w:rsidR="0057586A" w:rsidRDefault="0057586A" w:rsidP="0057586A">
      <w:pPr>
        <w:pStyle w:val="ListParagraph"/>
        <w:numPr>
          <w:ilvl w:val="0"/>
          <w:numId w:val="14"/>
        </w:numPr>
      </w:pPr>
      <w:r>
        <w:t>Create the JobConfigurations</w:t>
      </w:r>
    </w:p>
    <w:p w:rsidR="0057586A" w:rsidRDefault="0057586A" w:rsidP="0057586A">
      <w:pPr>
        <w:pStyle w:val="ListParagraph"/>
        <w:numPr>
          <w:ilvl w:val="0"/>
          <w:numId w:val="15"/>
        </w:numPr>
      </w:pPr>
      <w:r w:rsidRPr="00773D0E">
        <w:lastRenderedPageBreak/>
        <w:t>jobStepItemBuilder.buildStepAndItems</w:t>
      </w:r>
      <w:r>
        <w:t>() will create the Steps and WorkItems for the Process</w:t>
      </w:r>
    </w:p>
    <w:p w:rsidR="00D65E9F" w:rsidRDefault="00D65E9F" w:rsidP="00D65E9F">
      <w:pPr>
        <w:pStyle w:val="ListParagraph"/>
        <w:numPr>
          <w:ilvl w:val="1"/>
          <w:numId w:val="15"/>
        </w:numPr>
      </w:pPr>
      <w:r>
        <w:t xml:space="preserve">Create </w:t>
      </w:r>
      <w:r w:rsidR="002C5350">
        <w:t>i</w:t>
      </w:r>
      <w:r>
        <w:t>temName as IN_</w:t>
      </w:r>
      <w:r w:rsidRPr="00D65E9F">
        <w:t>PREPARE</w:t>
      </w:r>
      <w:r>
        <w:t xml:space="preserve"> for File Prepare Item</w:t>
      </w:r>
    </w:p>
    <w:p w:rsidR="00D65E9F" w:rsidRDefault="00D65E9F" w:rsidP="00D65E9F">
      <w:pPr>
        <w:pStyle w:val="ListParagraph"/>
        <w:numPr>
          <w:ilvl w:val="1"/>
          <w:numId w:val="15"/>
        </w:numPr>
      </w:pPr>
      <w:r>
        <w:t>Create itemName as IN_</w:t>
      </w:r>
      <w:r w:rsidRPr="00D65E9F">
        <w:t>GPLOAD</w:t>
      </w:r>
      <w:r>
        <w:t xml:space="preserve"> for GP_LOAD.</w:t>
      </w:r>
    </w:p>
    <w:p w:rsidR="00EE3423" w:rsidRDefault="00EE3423" w:rsidP="00D65E9F">
      <w:pPr>
        <w:pStyle w:val="ListParagraph"/>
        <w:numPr>
          <w:ilvl w:val="1"/>
          <w:numId w:val="15"/>
        </w:numPr>
      </w:pPr>
      <w:r>
        <w:t>Create the Parameters and Mapping Strategies</w:t>
      </w:r>
    </w:p>
    <w:p w:rsidR="0057586A" w:rsidRDefault="0057586A" w:rsidP="0057586A">
      <w:pPr>
        <w:pStyle w:val="ListParagraph"/>
        <w:numPr>
          <w:ilvl w:val="0"/>
          <w:numId w:val="15"/>
        </w:numPr>
      </w:pPr>
      <w:r>
        <w:t xml:space="preserve">Create </w:t>
      </w:r>
      <w:r w:rsidRPr="005D353E">
        <w:t>ScriptStepDefinition</w:t>
      </w:r>
      <w:r>
        <w:t xml:space="preserve"> [Activity] which is [</w:t>
      </w:r>
      <w:r w:rsidRPr="00CB7DCE">
        <w:t>@JsonTypeName("script-step")</w:t>
      </w:r>
      <w:r>
        <w:t xml:space="preserve">] added as </w:t>
      </w:r>
      <w:r w:rsidRPr="00CB7DCE">
        <w:t>workflowDefinition</w:t>
      </w:r>
      <w:r>
        <w:t>.</w:t>
      </w:r>
    </w:p>
    <w:p w:rsidR="00DE165A" w:rsidRDefault="0057586A" w:rsidP="00DE165A">
      <w:pPr>
        <w:pStyle w:val="ListParagraph"/>
        <w:numPr>
          <w:ilvl w:val="0"/>
          <w:numId w:val="15"/>
        </w:numPr>
      </w:pPr>
      <w:r>
        <w:t xml:space="preserve">Create </w:t>
      </w:r>
      <w:r w:rsidRPr="00A73C9F">
        <w:t xml:space="preserve">ParallelStepsDefinition </w:t>
      </w:r>
      <w:r>
        <w:t xml:space="preserve"> [</w:t>
      </w:r>
      <w:r w:rsidRPr="00A73C9F">
        <w:t>@JsonTypeName("parallel-step")</w:t>
      </w:r>
      <w:r>
        <w:t xml:space="preserve">]  which will be the </w:t>
      </w:r>
      <w:r w:rsidRPr="00A73C9F">
        <w:t>block of steps that all must be executed in parallel</w:t>
      </w:r>
      <w:r>
        <w:t>.</w:t>
      </w:r>
    </w:p>
    <w:p w:rsidR="0057586A" w:rsidRDefault="0057586A" w:rsidP="0057586A">
      <w:pPr>
        <w:pStyle w:val="ListParagraph"/>
        <w:numPr>
          <w:ilvl w:val="0"/>
          <w:numId w:val="14"/>
        </w:numPr>
      </w:pPr>
      <w:r>
        <w:t>Submitting the JobConfigurations to Rest</w:t>
      </w:r>
    </w:p>
    <w:p w:rsidR="0057586A" w:rsidRDefault="0057586A" w:rsidP="0057586A">
      <w:pPr>
        <w:pStyle w:val="ListParagraph"/>
        <w:numPr>
          <w:ilvl w:val="0"/>
          <w:numId w:val="15"/>
        </w:numPr>
      </w:pPr>
      <w:r w:rsidRPr="00773D0E">
        <w:t>fulfillmentServiceClient.submitJob</w:t>
      </w:r>
      <w:r>
        <w:t>() will submit the JobConfigurations created in the previous step.</w:t>
      </w:r>
    </w:p>
    <w:p w:rsidR="0057586A" w:rsidRDefault="0057586A" w:rsidP="0057586A">
      <w:pPr>
        <w:pStyle w:val="ListParagraph"/>
        <w:numPr>
          <w:ilvl w:val="0"/>
          <w:numId w:val="15"/>
        </w:numPr>
      </w:pPr>
      <w:r w:rsidRPr="007E6502">
        <w:t>/cms-fusion-service/src/main/java/com/equifax/cms/fusion/service/fulfillment/FulfillmentServiceClient.java</w:t>
      </w:r>
      <w:r>
        <w:t>.submitJob()</w:t>
      </w:r>
    </w:p>
    <w:p w:rsidR="0057586A" w:rsidRDefault="0057586A" w:rsidP="0057586A">
      <w:pPr>
        <w:pStyle w:val="ListParagraph"/>
        <w:ind w:left="2160"/>
      </w:pPr>
      <w:r>
        <w:t>Will convert the JobConfigurations to a JSON String and pass the details to REST</w:t>
      </w:r>
    </w:p>
    <w:p w:rsidR="000F6E25" w:rsidRDefault="0095023B" w:rsidP="0057586A">
      <w:pPr>
        <w:pStyle w:val="ListParagraph"/>
        <w:ind w:left="2160"/>
        <w:rPr>
          <w:ins w:id="99" w:author="Desikan Kalidass" w:date="2018-02-28T15:39:00Z"/>
        </w:rPr>
      </w:pPr>
      <w:r>
        <w:rPr>
          <w:noProof/>
        </w:rPr>
        <w:drawing>
          <wp:inline distT="0" distB="0" distL="0" distR="0" wp14:anchorId="1CA60E9B" wp14:editId="298B23A1">
            <wp:extent cx="5876925" cy="25861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8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6E7" w:rsidRDefault="002B36E7" w:rsidP="0057586A">
      <w:pPr>
        <w:pStyle w:val="ListParagraph"/>
        <w:ind w:left="2160"/>
        <w:rPr>
          <w:ins w:id="100" w:author="Desikan Kalidass" w:date="2018-02-28T15:39:00Z"/>
        </w:rPr>
      </w:pPr>
    </w:p>
    <w:p w:rsidR="002B36E7" w:rsidRDefault="002B36E7" w:rsidP="0057586A">
      <w:pPr>
        <w:pStyle w:val="ListParagraph"/>
        <w:ind w:left="2160"/>
        <w:rPr>
          <w:ins w:id="101" w:author="Desikan Kalidass" w:date="2018-02-28T15:39:00Z"/>
        </w:rPr>
      </w:pPr>
    </w:p>
    <w:p w:rsidR="002B36E7" w:rsidRDefault="002B36E7">
      <w:pPr>
        <w:pStyle w:val="Heading2"/>
        <w:rPr>
          <w:ins w:id="102" w:author="Desikan Kalidass" w:date="2018-02-28T15:40:00Z"/>
          <w:color w:val="FF0000"/>
        </w:rPr>
        <w:pPrChange w:id="103" w:author="Desikan Kalidass" w:date="2018-02-28T15:39:00Z">
          <w:pPr>
            <w:pStyle w:val="ListParagraph"/>
            <w:ind w:left="2160"/>
          </w:pPr>
        </w:pPrChange>
      </w:pPr>
      <w:bookmarkStart w:id="104" w:name="_Toc508010495"/>
      <w:bookmarkStart w:id="105" w:name="UIValidation"/>
      <w:ins w:id="106" w:author="Desikan Kalidass" w:date="2018-02-28T15:39:00Z">
        <w:r w:rsidRPr="002B36E7">
          <w:rPr>
            <w:color w:val="FF0000"/>
            <w:rPrChange w:id="107" w:author="Desikan Kalidass" w:date="2018-02-28T15:39:00Z">
              <w:rPr>
                <w:b/>
                <w:bCs/>
                <w:i/>
                <w:iCs/>
              </w:rPr>
            </w:rPrChange>
          </w:rPr>
          <w:t>UI Validation</w:t>
        </w:r>
      </w:ins>
      <w:bookmarkEnd w:id="104"/>
    </w:p>
    <w:bookmarkEnd w:id="105"/>
    <w:p w:rsidR="002B36E7" w:rsidRDefault="002B36E7">
      <w:pPr>
        <w:rPr>
          <w:ins w:id="108" w:author="Desikan Kalidass" w:date="2018-02-28T15:47:00Z"/>
          <w:rFonts w:ascii="Arial" w:hAnsi="Arial" w:cs="Arial"/>
          <w:color w:val="333333"/>
          <w:sz w:val="21"/>
          <w:szCs w:val="21"/>
          <w:shd w:val="clear" w:color="auto" w:fill="F5F5F5"/>
        </w:rPr>
        <w:pPrChange w:id="109" w:author="Desikan Kalidass" w:date="2018-02-28T15:40:00Z">
          <w:pPr>
            <w:pStyle w:val="ListParagraph"/>
            <w:ind w:left="2160"/>
          </w:pPr>
        </w:pPrChange>
      </w:pPr>
    </w:p>
    <w:p w:rsidR="002B36E7" w:rsidRPr="00DF5B3B" w:rsidRDefault="002B36E7">
      <w:pPr>
        <w:rPr>
          <w:ins w:id="110" w:author="Desikan Kalidass" w:date="2018-02-28T15:50:00Z"/>
          <w:rFonts w:cs="Arial"/>
          <w:color w:val="333333"/>
          <w:shd w:val="clear" w:color="auto" w:fill="F5F5F5"/>
          <w:rPrChange w:id="111" w:author="Desikan Kalidass" w:date="2018-02-28T15:57:00Z">
            <w:rPr>
              <w:ins w:id="112" w:author="Desikan Kalidass" w:date="2018-02-28T15:50:00Z"/>
              <w:rFonts w:ascii="Arial" w:hAnsi="Arial" w:cs="Arial"/>
              <w:color w:val="333333"/>
              <w:sz w:val="21"/>
              <w:szCs w:val="21"/>
              <w:shd w:val="clear" w:color="auto" w:fill="F5F5F5"/>
            </w:rPr>
          </w:rPrChange>
        </w:rPr>
        <w:pPrChange w:id="113" w:author="Desikan Kalidass" w:date="2018-02-28T15:40:00Z">
          <w:pPr>
            <w:pStyle w:val="ListParagraph"/>
            <w:ind w:left="2160"/>
          </w:pPr>
        </w:pPrChange>
      </w:pPr>
      <w:ins w:id="114" w:author="Desikan Kalidass" w:date="2018-02-28T15:47:00Z">
        <w:r w:rsidRPr="00DF5B3B">
          <w:rPr>
            <w:rFonts w:cs="Arial"/>
            <w:color w:val="333333"/>
            <w:shd w:val="clear" w:color="auto" w:fill="F5F5F5"/>
            <w:rPrChange w:id="115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 xml:space="preserve">UI validations for </w:t>
        </w:r>
      </w:ins>
      <w:ins w:id="116" w:author="Desikan Kalidass" w:date="2018-02-28T15:55:00Z">
        <w:r w:rsidR="00DF5B3B" w:rsidRPr="00DF5B3B">
          <w:rPr>
            <w:rFonts w:cs="Arial"/>
            <w:color w:val="333333"/>
            <w:shd w:val="clear" w:color="auto" w:fill="F5F5F5"/>
            <w:rPrChange w:id="117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 xml:space="preserve">fields in </w:t>
        </w:r>
      </w:ins>
      <w:ins w:id="118" w:author="Desikan Kalidass" w:date="2018-02-28T15:47:00Z">
        <w:r w:rsidRPr="00DF5B3B">
          <w:rPr>
            <w:rFonts w:cs="Arial"/>
            <w:color w:val="333333"/>
            <w:shd w:val="clear" w:color="auto" w:fill="F5F5F5"/>
            <w:rPrChange w:id="119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 xml:space="preserve">EBCDIC format </w:t>
        </w:r>
        <w:proofErr w:type="gramStart"/>
        <w:r w:rsidRPr="00DF5B3B">
          <w:rPr>
            <w:rFonts w:cs="Arial"/>
            <w:color w:val="333333"/>
            <w:shd w:val="clear" w:color="auto" w:fill="F5F5F5"/>
            <w:rPrChange w:id="120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 xml:space="preserve">and </w:t>
        </w:r>
      </w:ins>
      <w:ins w:id="121" w:author="Desikan Kalidass" w:date="2018-02-28T15:52:00Z">
        <w:r w:rsidR="00DF5B3B" w:rsidRPr="00DF5B3B">
          <w:rPr>
            <w:rFonts w:cs="Arial"/>
            <w:color w:val="333333"/>
            <w:shd w:val="clear" w:color="auto" w:fill="F5F5F5"/>
            <w:rPrChange w:id="122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 xml:space="preserve"> ASCII</w:t>
        </w:r>
        <w:proofErr w:type="gramEnd"/>
        <w:r w:rsidR="00DF5B3B" w:rsidRPr="00DF5B3B">
          <w:rPr>
            <w:rFonts w:cs="Arial"/>
            <w:color w:val="333333"/>
            <w:shd w:val="clear" w:color="auto" w:fill="F5F5F5"/>
            <w:rPrChange w:id="123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 xml:space="preserve"> format </w:t>
        </w:r>
      </w:ins>
      <w:ins w:id="124" w:author="Desikan Kalidass" w:date="2018-02-28T15:55:00Z">
        <w:r w:rsidR="00DF5B3B" w:rsidRPr="00DF5B3B">
          <w:rPr>
            <w:rFonts w:cs="Arial"/>
            <w:color w:val="333333"/>
            <w:shd w:val="clear" w:color="auto" w:fill="F5F5F5"/>
            <w:rPrChange w:id="125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>must be universal.</w:t>
        </w:r>
      </w:ins>
      <w:r w:rsidR="0060791D">
        <w:rPr>
          <w:rFonts w:cs="Arial"/>
          <w:color w:val="333333"/>
          <w:shd w:val="clear" w:color="auto" w:fill="F5F5F5"/>
        </w:rPr>
        <w:t xml:space="preserve"> </w:t>
      </w:r>
      <w:ins w:id="126" w:author="Desikan Kalidass" w:date="2018-02-28T15:56:00Z">
        <w:r w:rsidR="00DF5B3B" w:rsidRPr="00DF5B3B">
          <w:rPr>
            <w:rFonts w:cs="Arial"/>
            <w:color w:val="333333"/>
            <w:shd w:val="clear" w:color="auto" w:fill="F5F5F5"/>
            <w:rPrChange w:id="127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>B</w:t>
        </w:r>
      </w:ins>
      <w:ins w:id="128" w:author="Desikan Kalidass" w:date="2018-02-28T15:47:00Z">
        <w:r w:rsidRPr="00DF5B3B">
          <w:rPr>
            <w:rFonts w:cs="Arial"/>
            <w:color w:val="333333"/>
            <w:shd w:val="clear" w:color="auto" w:fill="F5F5F5"/>
            <w:rPrChange w:id="129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>ack end validation for both ASCII format and EBCDIC format</w:t>
        </w:r>
      </w:ins>
      <w:ins w:id="130" w:author="Desikan Kalidass" w:date="2018-02-28T15:50:00Z">
        <w:r w:rsidR="00DF5B3B" w:rsidRPr="00DF5B3B">
          <w:rPr>
            <w:rFonts w:cs="Arial"/>
            <w:color w:val="333333"/>
            <w:shd w:val="clear" w:color="auto" w:fill="F5F5F5"/>
            <w:rPrChange w:id="131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 xml:space="preserve"> is to be done for the fields</w:t>
        </w:r>
      </w:ins>
      <w:ins w:id="132" w:author="Desikan Kalidass" w:date="2018-02-28T15:47:00Z">
        <w:r w:rsidRPr="00DF5B3B">
          <w:rPr>
            <w:rFonts w:cs="Arial"/>
            <w:color w:val="333333"/>
            <w:shd w:val="clear" w:color="auto" w:fill="F5F5F5"/>
            <w:rPrChange w:id="133" w:author="Desikan Kalidass" w:date="2018-02-28T15:57:00Z"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rPrChange>
          </w:rPr>
          <w:t>.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34" w:author="Desikan Kalidass" w:date="2018-02-28T15:51:00Z"/>
          <w:rFonts w:eastAsia="Times New Roman" w:cs="Arial"/>
          <w:color w:val="333333"/>
          <w:rPrChange w:id="135" w:author="Desikan Kalidass" w:date="2018-02-28T15:57:00Z">
            <w:rPr>
              <w:ins w:id="136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37" w:author="Desikan Kalidass" w:date="2018-02-28T15:51:00Z">
        <w:r w:rsidRPr="00DF5B3B">
          <w:rPr>
            <w:rFonts w:eastAsia="Times New Roman" w:cs="Arial"/>
            <w:color w:val="333333"/>
            <w:rPrChange w:id="138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DOB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39" w:author="Desikan Kalidass" w:date="2018-02-28T15:51:00Z"/>
          <w:rFonts w:eastAsia="Times New Roman" w:cs="Arial"/>
          <w:color w:val="333333"/>
          <w:rPrChange w:id="140" w:author="Desikan Kalidass" w:date="2018-02-28T15:57:00Z">
            <w:rPr>
              <w:ins w:id="141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42" w:author="Desikan Kalidass" w:date="2018-02-28T15:51:00Z">
        <w:r w:rsidRPr="00DF5B3B">
          <w:rPr>
            <w:rFonts w:eastAsia="Times New Roman" w:cs="Arial"/>
            <w:color w:val="333333"/>
            <w:rPrChange w:id="143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DOB_DDMMYYYY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44" w:author="Desikan Kalidass" w:date="2018-02-28T15:51:00Z"/>
          <w:rFonts w:eastAsia="Times New Roman" w:cs="Arial"/>
          <w:color w:val="333333"/>
          <w:rPrChange w:id="145" w:author="Desikan Kalidass" w:date="2018-02-28T15:57:00Z">
            <w:rPr>
              <w:ins w:id="146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47" w:author="Desikan Kalidass" w:date="2018-02-28T15:51:00Z">
        <w:r w:rsidRPr="00DF5B3B">
          <w:rPr>
            <w:rFonts w:eastAsia="Times New Roman" w:cs="Arial"/>
            <w:color w:val="333333"/>
            <w:rPrChange w:id="148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DOB_YYYYMMDD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49" w:author="Desikan Kalidass" w:date="2018-02-28T15:51:00Z"/>
          <w:rFonts w:eastAsia="Times New Roman" w:cs="Arial"/>
          <w:color w:val="333333"/>
          <w:rPrChange w:id="150" w:author="Desikan Kalidass" w:date="2018-02-28T15:57:00Z">
            <w:rPr>
              <w:ins w:id="151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52" w:author="Desikan Kalidass" w:date="2018-02-28T15:51:00Z">
        <w:r w:rsidRPr="00DF5B3B">
          <w:rPr>
            <w:rFonts w:eastAsia="Times New Roman" w:cs="Arial"/>
            <w:color w:val="333333"/>
            <w:rPrChange w:id="153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DOB_YYYYDDMM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54" w:author="Desikan Kalidass" w:date="2018-02-28T15:51:00Z"/>
          <w:rFonts w:eastAsia="Times New Roman" w:cs="Arial"/>
          <w:color w:val="333333"/>
          <w:rPrChange w:id="155" w:author="Desikan Kalidass" w:date="2018-02-28T15:57:00Z">
            <w:rPr>
              <w:ins w:id="156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57" w:author="Desikan Kalidass" w:date="2018-02-28T15:51:00Z">
        <w:r w:rsidRPr="00DF5B3B">
          <w:rPr>
            <w:rFonts w:eastAsia="Times New Roman" w:cs="Arial"/>
            <w:color w:val="333333"/>
            <w:rPrChange w:id="158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DOB_DELIMITED_MDY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59" w:author="Desikan Kalidass" w:date="2018-02-28T15:51:00Z"/>
          <w:rFonts w:eastAsia="Times New Roman" w:cs="Arial"/>
          <w:color w:val="333333"/>
          <w:rPrChange w:id="160" w:author="Desikan Kalidass" w:date="2018-02-28T15:57:00Z">
            <w:rPr>
              <w:ins w:id="161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62" w:author="Desikan Kalidass" w:date="2018-02-28T15:51:00Z">
        <w:r w:rsidRPr="00DF5B3B">
          <w:rPr>
            <w:rFonts w:eastAsia="Times New Roman" w:cs="Arial"/>
            <w:color w:val="333333"/>
            <w:rPrChange w:id="163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DOB_DELIMITED_DMY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64" w:author="Desikan Kalidass" w:date="2018-02-28T15:51:00Z"/>
          <w:rFonts w:eastAsia="Times New Roman" w:cs="Arial"/>
          <w:color w:val="333333"/>
          <w:rPrChange w:id="165" w:author="Desikan Kalidass" w:date="2018-02-28T15:57:00Z">
            <w:rPr>
              <w:ins w:id="166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67" w:author="Desikan Kalidass" w:date="2018-02-28T15:51:00Z">
        <w:r w:rsidRPr="00DF5B3B">
          <w:rPr>
            <w:rFonts w:eastAsia="Times New Roman" w:cs="Arial"/>
            <w:color w:val="333333"/>
            <w:rPrChange w:id="168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DOB_DELIMITED_YMD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69" w:author="Desikan Kalidass" w:date="2018-02-28T15:51:00Z"/>
          <w:rFonts w:eastAsia="Times New Roman" w:cs="Arial"/>
          <w:color w:val="333333"/>
          <w:rPrChange w:id="170" w:author="Desikan Kalidass" w:date="2018-02-28T15:57:00Z">
            <w:rPr>
              <w:ins w:id="171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72" w:author="Desikan Kalidass" w:date="2018-02-28T15:51:00Z">
        <w:r w:rsidRPr="00DF5B3B">
          <w:rPr>
            <w:rFonts w:eastAsia="Times New Roman" w:cs="Arial"/>
            <w:color w:val="333333"/>
            <w:rPrChange w:id="173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DOB_DELIMITED_YDM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74" w:author="Desikan Kalidass" w:date="2018-02-28T15:51:00Z"/>
          <w:rFonts w:eastAsia="Times New Roman" w:cs="Arial"/>
          <w:color w:val="333333"/>
          <w:rPrChange w:id="175" w:author="Desikan Kalidass" w:date="2018-02-28T15:57:00Z">
            <w:rPr>
              <w:ins w:id="176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77" w:author="Desikan Kalidass" w:date="2018-02-28T15:51:00Z">
        <w:r w:rsidRPr="00DF5B3B">
          <w:rPr>
            <w:rFonts w:eastAsia="Times New Roman" w:cs="Arial"/>
            <w:color w:val="333333"/>
            <w:rPrChange w:id="178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BIRTH_MONTH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79" w:author="Desikan Kalidass" w:date="2018-02-28T15:51:00Z"/>
          <w:rFonts w:eastAsia="Times New Roman" w:cs="Arial"/>
          <w:color w:val="333333"/>
          <w:rPrChange w:id="180" w:author="Desikan Kalidass" w:date="2018-02-28T15:57:00Z">
            <w:rPr>
              <w:ins w:id="181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82" w:author="Desikan Kalidass" w:date="2018-02-28T15:51:00Z">
        <w:r w:rsidRPr="00DF5B3B">
          <w:rPr>
            <w:rFonts w:eastAsia="Times New Roman" w:cs="Arial"/>
            <w:color w:val="333333"/>
            <w:rPrChange w:id="183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BIRTH_DAY_MONTH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84" w:author="Desikan Kalidass" w:date="2018-02-28T15:51:00Z"/>
          <w:rFonts w:eastAsia="Times New Roman" w:cs="Arial"/>
          <w:color w:val="333333"/>
          <w:rPrChange w:id="185" w:author="Desikan Kalidass" w:date="2018-02-28T15:57:00Z">
            <w:rPr>
              <w:ins w:id="186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87" w:author="Desikan Kalidass" w:date="2018-02-28T15:51:00Z">
        <w:r w:rsidRPr="00DF5B3B">
          <w:rPr>
            <w:rFonts w:eastAsia="Times New Roman" w:cs="Arial"/>
            <w:color w:val="333333"/>
            <w:rPrChange w:id="188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BIRTH_YEAR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89" w:author="Desikan Kalidass" w:date="2018-02-28T15:51:00Z"/>
          <w:rFonts w:eastAsia="Times New Roman" w:cs="Arial"/>
          <w:color w:val="333333"/>
          <w:rPrChange w:id="190" w:author="Desikan Kalidass" w:date="2018-02-28T15:57:00Z">
            <w:rPr>
              <w:ins w:id="191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92" w:author="Desikan Kalidass" w:date="2018-02-28T15:51:00Z">
        <w:r w:rsidRPr="00DF5B3B">
          <w:rPr>
            <w:rFonts w:eastAsia="Times New Roman" w:cs="Arial"/>
            <w:color w:val="333333"/>
            <w:rPrChange w:id="193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BIRTH_CENTURY</w:t>
        </w:r>
      </w:ins>
    </w:p>
    <w:p w:rsidR="00DF5B3B" w:rsidRPr="00DF5B3B" w:rsidRDefault="00DF5B3B" w:rsidP="00DF5B3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94" w:author="Desikan Kalidass" w:date="2018-02-28T15:51:00Z"/>
          <w:rFonts w:eastAsia="Times New Roman" w:cs="Arial"/>
          <w:color w:val="333333"/>
          <w:rPrChange w:id="195" w:author="Desikan Kalidass" w:date="2018-02-28T15:57:00Z">
            <w:rPr>
              <w:ins w:id="196" w:author="Desikan Kalidass" w:date="2018-02-28T15:51:00Z"/>
              <w:rFonts w:ascii="Arial" w:eastAsia="Times New Roman" w:hAnsi="Arial" w:cs="Arial"/>
              <w:color w:val="333333"/>
              <w:sz w:val="21"/>
              <w:szCs w:val="21"/>
            </w:rPr>
          </w:rPrChange>
        </w:rPr>
      </w:pPr>
      <w:ins w:id="197" w:author="Desikan Kalidass" w:date="2018-02-28T15:51:00Z">
        <w:r w:rsidRPr="00DF5B3B">
          <w:rPr>
            <w:rFonts w:eastAsia="Times New Roman" w:cs="Arial"/>
            <w:color w:val="333333"/>
            <w:rPrChange w:id="198" w:author="Desikan Kalidass" w:date="2018-02-28T15:57:00Z">
              <w:rPr>
                <w:rFonts w:ascii="Arial" w:eastAsia="Times New Roman" w:hAnsi="Arial" w:cs="Arial"/>
                <w:color w:val="333333"/>
                <w:sz w:val="21"/>
                <w:szCs w:val="21"/>
              </w:rPr>
            </w:rPrChange>
          </w:rPr>
          <w:t>DOB_SIGNED</w:t>
        </w:r>
      </w:ins>
    </w:p>
    <w:p w:rsidR="00E05165" w:rsidRPr="00E05165" w:rsidRDefault="00DF5B3B">
      <w:pPr>
        <w:rPr>
          <w:ins w:id="199" w:author="Desikan Kalidass" w:date="2018-02-28T16:01:00Z"/>
          <w:rPrChange w:id="200" w:author="Desikan Kalidass" w:date="2018-02-28T16:02:00Z">
            <w:rPr>
              <w:ins w:id="201" w:author="Desikan Kalidass" w:date="2018-02-28T16:01:00Z"/>
              <w:rFonts w:ascii="Arial" w:hAnsi="Arial" w:cs="Arial"/>
              <w:color w:val="333333"/>
              <w:sz w:val="21"/>
              <w:szCs w:val="21"/>
            </w:rPr>
          </w:rPrChange>
        </w:rPr>
        <w:pPrChange w:id="202" w:author="Desikan Kalidass" w:date="2018-02-28T16:02:00Z">
          <w:pPr>
            <w:pStyle w:val="NormalWeb"/>
            <w:shd w:val="clear" w:color="auto" w:fill="F5F5F5"/>
            <w:spacing w:before="150" w:beforeAutospacing="0" w:after="0" w:afterAutospacing="0"/>
          </w:pPr>
        </w:pPrChange>
      </w:pPr>
      <w:ins w:id="203" w:author="Desikan Kalidass" w:date="2018-02-28T15:57:00Z">
        <w:r w:rsidRPr="00E05165">
          <w:t>So that when</w:t>
        </w:r>
      </w:ins>
      <w:ins w:id="204" w:author="Desikan Kalidass" w:date="2018-02-28T15:56:00Z">
        <w:r w:rsidRPr="00E05165">
          <w:t xml:space="preserve"> User provides incorrect Length values for Date and related Fields i.e. DOB, D</w:t>
        </w:r>
      </w:ins>
      <w:r w:rsidR="0060791D">
        <w:t>O</w:t>
      </w:r>
      <w:ins w:id="205" w:author="Desikan Kalidass" w:date="2018-02-28T15:56:00Z">
        <w:r w:rsidRPr="00E05165">
          <w:t>B Delimited, Birth Date month, Day, year Century</w:t>
        </w:r>
      </w:ins>
      <w:ins w:id="206" w:author="Desikan Kalidass" w:date="2018-02-28T15:58:00Z">
        <w:r w:rsidRPr="00E05165">
          <w:t xml:space="preserve">, </w:t>
        </w:r>
      </w:ins>
      <w:ins w:id="207" w:author="Desikan Kalidass" w:date="2018-02-28T16:03:00Z">
        <w:r w:rsidR="00E05165">
          <w:t xml:space="preserve"> </w:t>
        </w:r>
      </w:ins>
      <w:ins w:id="208" w:author="Desikan Kalidass" w:date="2018-02-28T15:59:00Z">
        <w:r w:rsidR="00E05165" w:rsidRPr="00E05165">
          <w:t>s</w:t>
        </w:r>
      </w:ins>
      <w:ins w:id="209" w:author="Desikan Kalidass" w:date="2018-02-28T15:56:00Z">
        <w:r w:rsidRPr="00E05165">
          <w:t>ystem should display an error message to the User when user selects the Preview / Generate PDF / Save / Continue option.</w:t>
        </w:r>
      </w:ins>
      <w:ins w:id="210" w:author="Desikan Kalidass" w:date="2018-02-28T16:01:00Z">
        <w:r w:rsidR="00E05165" w:rsidRPr="00E05165">
          <w:t xml:space="preserve"> Th</w:t>
        </w:r>
        <w:r w:rsidR="00E05165" w:rsidRPr="00EF6A47">
          <w:t xml:space="preserve">e error message displayed </w:t>
        </w:r>
        <w:r w:rsidR="00E05165" w:rsidRPr="00E05165">
          <w:t xml:space="preserve">should be </w:t>
        </w:r>
      </w:ins>
      <w:ins w:id="211" w:author="Desikan Kalidass" w:date="2018-02-28T16:02:00Z">
        <w:r w:rsidR="00E05165" w:rsidRPr="00E05165">
          <w:t>as……</w:t>
        </w:r>
        <w:r w:rsidR="00E05165" w:rsidRPr="00EF6A47">
          <w:t>..</w:t>
        </w:r>
      </w:ins>
      <w:ins w:id="212" w:author="Desikan Kalidass" w:date="2018-02-28T16:01:00Z">
        <w:r w:rsidR="00E05165" w:rsidRPr="00E05165">
          <w:rPr>
            <w:rFonts w:ascii="Arial" w:hAnsi="Arial" w:cs="Arial"/>
            <w:color w:val="333333"/>
            <w:rPrChange w:id="213" w:author="Desikan Kalidass" w:date="2018-02-28T16:02:00Z">
              <w:rPr>
                <w:rFonts w:ascii="Arial" w:hAnsi="Arial" w:cs="Arial"/>
                <w:color w:val="333333"/>
                <w:sz w:val="21"/>
                <w:szCs w:val="21"/>
              </w:rPr>
            </w:rPrChange>
          </w:rPr>
          <w:t>"Birth Century(CC) field type should have length 2."</w:t>
        </w:r>
      </w:ins>
    </w:p>
    <w:p w:rsidR="00E05165" w:rsidRPr="00E05165" w:rsidRDefault="00E05165">
      <w:pPr>
        <w:pPrChange w:id="214" w:author="Desikan Kalidass" w:date="2018-02-28T15:40:00Z">
          <w:pPr>
            <w:pStyle w:val="ListParagraph"/>
            <w:ind w:left="2160"/>
          </w:pPr>
        </w:pPrChange>
      </w:pPr>
    </w:p>
    <w:p w:rsidR="0057586A" w:rsidRDefault="0057586A" w:rsidP="0057586A">
      <w:pPr>
        <w:pStyle w:val="Heading1"/>
      </w:pPr>
      <w:bookmarkStart w:id="215" w:name="_Toc499550215"/>
      <w:r>
        <w:lastRenderedPageBreak/>
        <w:t xml:space="preserve"> </w:t>
      </w:r>
      <w:bookmarkStart w:id="216" w:name="_Toc508010496"/>
      <w:r w:rsidRPr="00D06C6B">
        <w:t>REST</w:t>
      </w:r>
      <w:bookmarkEnd w:id="215"/>
      <w:bookmarkEnd w:id="216"/>
    </w:p>
    <w:p w:rsidR="00B53975" w:rsidRPr="00B53975" w:rsidRDefault="00B53975" w:rsidP="00B53975"/>
    <w:p w:rsidR="0057586A" w:rsidRDefault="0057586A" w:rsidP="0057586A">
      <w:pPr>
        <w:pStyle w:val="ListParagraph"/>
        <w:numPr>
          <w:ilvl w:val="0"/>
          <w:numId w:val="13"/>
        </w:numPr>
      </w:pPr>
      <w:r w:rsidRPr="000626C2">
        <w:t>/fulfillment-common/src/main/resources/com/equifax/cms/fusion/fulfillment/common/</w:t>
      </w:r>
      <w:r w:rsidRPr="004A39E3">
        <w:rPr>
          <w:color w:val="000000" w:themeColor="text1"/>
          <w:highlight w:val="lightGray"/>
        </w:rPr>
        <w:t>applicationContext-rest.xml</w:t>
      </w:r>
      <w:r w:rsidRPr="004A39E3">
        <w:rPr>
          <w:color w:val="000000" w:themeColor="text1"/>
        </w:rPr>
        <w:t xml:space="preserve"> </w:t>
      </w:r>
      <w:r>
        <w:t>will have the configuration to redirect to the REST application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>
        <w:t xml:space="preserve">From the configuration in </w:t>
      </w:r>
      <w:r w:rsidRPr="000626C2">
        <w:t>applicationContext-rest.xml</w:t>
      </w:r>
      <w:r>
        <w:t xml:space="preserve">, it will redirect to </w:t>
      </w:r>
      <w:r w:rsidRPr="000626C2">
        <w:t>submitJobConfiguration</w:t>
      </w:r>
      <w:r>
        <w:t xml:space="preserve">() in </w:t>
      </w:r>
    </w:p>
    <w:p w:rsidR="0057586A" w:rsidRDefault="0057586A" w:rsidP="0057586A">
      <w:pPr>
        <w:pStyle w:val="ListParagraph"/>
      </w:pPr>
      <w:r>
        <w:t xml:space="preserve"> </w:t>
      </w:r>
      <w:r w:rsidRPr="000626C2">
        <w:t>/fulfillment-common/src/main/java/com/equifax/cms/fusion/fulfillment/common/resource/FulfillmentJobResource.java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>
        <w:t xml:space="preserve">Create Fulfillment job details in </w:t>
      </w:r>
      <w:r w:rsidRPr="003843F9">
        <w:rPr>
          <w:color w:val="C00000"/>
        </w:rPr>
        <w:t>FULFILLMENT_JOB</w:t>
      </w:r>
      <w:r>
        <w:t xml:space="preserve"> table, in </w:t>
      </w:r>
      <w:r w:rsidRPr="00766B59">
        <w:t>FulfillmentSubmissionService</w:t>
      </w:r>
      <w:r w:rsidRPr="004A60CB">
        <w:t>.createFulfillmentJobs</w:t>
      </w:r>
      <w:r>
        <w:t>()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>
        <w:t xml:space="preserve">Insert into </w:t>
      </w:r>
      <w:r w:rsidRPr="00391359">
        <w:rPr>
          <w:color w:val="C00000"/>
        </w:rPr>
        <w:t xml:space="preserve">FULFILLMENT_JOB_INPUT_MAPPING </w:t>
      </w:r>
      <w:r>
        <w:t>if it is a job stacking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>
        <w:t xml:space="preserve">Enter the Json Details in </w:t>
      </w:r>
      <w:r w:rsidRPr="003843F9">
        <w:rPr>
          <w:color w:val="C00000"/>
        </w:rPr>
        <w:t>FULFILLMENT_JOB_DOCUMENT</w:t>
      </w:r>
      <w:r>
        <w:t xml:space="preserve"> table.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>
        <w:t xml:space="preserve">It will create the Step details in </w:t>
      </w:r>
      <w:r w:rsidRPr="003843F9">
        <w:rPr>
          <w:color w:val="C00000"/>
        </w:rPr>
        <w:t>JOB_PROCESS_STEP</w:t>
      </w:r>
      <w:r>
        <w:t xml:space="preserve"> table.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>
        <w:t xml:space="preserve">It will create the work item details in </w:t>
      </w:r>
      <w:r w:rsidRPr="003843F9">
        <w:rPr>
          <w:color w:val="C00000"/>
        </w:rPr>
        <w:t>WORK_ITEM</w:t>
      </w:r>
      <w:r>
        <w:t xml:space="preserve"> and </w:t>
      </w:r>
      <w:r w:rsidRPr="003843F9">
        <w:rPr>
          <w:color w:val="C00000"/>
        </w:rPr>
        <w:t>WORK_ITEM_INPUT_MAPPING</w:t>
      </w:r>
      <w:r>
        <w:t xml:space="preserve"> tables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 w:rsidRPr="00391359">
        <w:t>/fulfillment-common/src/main/java/com/equifax/cms/fusion/fulfillment/common/service/JobBuilderImpl.java</w:t>
      </w:r>
      <w:r>
        <w:t xml:space="preserve"> - </w:t>
      </w:r>
      <w:r w:rsidRPr="00391359">
        <w:t>buildWorkflow</w:t>
      </w:r>
      <w:r>
        <w:t>() will create the Work Flow from the jobConfigurations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 w:rsidRPr="002813FA">
        <w:t>/fulfillment-common/src/main/java/com/equifax/cms/fusion/fulfillment/common/service/WorkflowBuilderImpl.java</w:t>
      </w:r>
      <w:r>
        <w:t xml:space="preserve"> </w:t>
      </w:r>
      <w:r w:rsidRPr="004018B7">
        <w:t>.buildWorkflow</w:t>
      </w:r>
      <w:r>
        <w:t xml:space="preserve">() will build the work flow 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 w:rsidRPr="00725394">
        <w:t>WorkflowDefinitionConversion</w:t>
      </w:r>
      <w:r>
        <w:t xml:space="preserve"> will create a Bpmn process with the </w:t>
      </w:r>
      <w:r w:rsidRPr="00C361F3">
        <w:t>WorkflowDefinition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>
        <w:t>Create a workflow with Bpmn process – [Activiti].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>
        <w:t xml:space="preserve">Deploy the Bpmn model with the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RepositoryService</w:t>
      </w:r>
      <w:r w:rsidRPr="00E01F79">
        <w:t>.createDeployment</w:t>
      </w:r>
      <w:r>
        <w:t>()</w:t>
      </w:r>
    </w:p>
    <w:p w:rsidR="0057586A" w:rsidRPr="00BC5E8C" w:rsidRDefault="0057586A" w:rsidP="0057586A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WorkflowExecutor</w:t>
      </w:r>
      <w:r>
        <w:rPr>
          <w:rFonts w:ascii="Consolas" w:hAnsi="Consolas" w:cs="Consolas"/>
          <w:color w:val="000000"/>
          <w:sz w:val="20"/>
          <w:szCs w:val="20"/>
        </w:rPr>
        <w:t xml:space="preserve"> will start the process instance using </w:t>
      </w:r>
      <w:r w:rsidRPr="00BC5E8C">
        <w:rPr>
          <w:rFonts w:ascii="Consolas" w:hAnsi="Consolas" w:cs="Consolas"/>
          <w:color w:val="000000"/>
          <w:sz w:val="20"/>
          <w:szCs w:val="20"/>
        </w:rPr>
        <w:t>RuntimeService</w:t>
      </w:r>
      <w:r>
        <w:rPr>
          <w:rFonts w:ascii="Consolas" w:hAnsi="Consolas" w:cs="Consolas"/>
          <w:color w:val="000000"/>
          <w:sz w:val="20"/>
          <w:szCs w:val="20"/>
        </w:rPr>
        <w:t xml:space="preserve"> [service task]</w:t>
      </w:r>
    </w:p>
    <w:p w:rsidR="0057586A" w:rsidRDefault="0057586A" w:rsidP="0057586A">
      <w:pPr>
        <w:pStyle w:val="ListParagraph"/>
        <w:numPr>
          <w:ilvl w:val="0"/>
          <w:numId w:val="17"/>
        </w:numPr>
      </w:pPr>
      <w:r w:rsidRPr="00BC5E8C">
        <w:t>processInstance = runtimeService.startProcessInstanceById(job.getFlowDefinitionId(), processVariables);</w:t>
      </w:r>
    </w:p>
    <w:p w:rsidR="0057586A" w:rsidRDefault="0057586A" w:rsidP="0057586A">
      <w:pPr>
        <w:pStyle w:val="ListParagraph"/>
        <w:numPr>
          <w:ilvl w:val="0"/>
          <w:numId w:val="17"/>
        </w:numPr>
      </w:pPr>
      <w:r>
        <w:t>set the job status as processing</w:t>
      </w:r>
    </w:p>
    <w:p w:rsidR="0057586A" w:rsidRDefault="0057586A" w:rsidP="0057586A">
      <w:pPr>
        <w:pStyle w:val="ListParagraph"/>
        <w:ind w:left="1440"/>
      </w:pPr>
      <w:r>
        <w:t xml:space="preserve">  </w:t>
      </w:r>
      <w:r w:rsidRPr="00BC5E8C">
        <w:t>job.setStatus(WorkItemStatusEnum.</w:t>
      </w:r>
      <w:r w:rsidRPr="009F254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PROCESSING</w:t>
      </w:r>
      <w:r w:rsidRPr="00BC5E8C">
        <w:t>.getItemStatus());</w:t>
      </w:r>
    </w:p>
    <w:p w:rsidR="0057586A" w:rsidRDefault="0057586A" w:rsidP="0057586A">
      <w:pPr>
        <w:pStyle w:val="ListParagraph"/>
        <w:numPr>
          <w:ilvl w:val="0"/>
          <w:numId w:val="21"/>
        </w:numPr>
      </w:pPr>
      <w:r w:rsidRPr="00BA6F3E">
        <w:t>WorkItemExecutionDelegate</w:t>
      </w:r>
      <w:r>
        <w:t xml:space="preserve"> will set the workitem status to </w:t>
      </w:r>
      <w:r w:rsidRPr="00D1372F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PENDING</w:t>
      </w:r>
      <w:r>
        <w:t xml:space="preserve"> in </w:t>
      </w:r>
      <w:r w:rsidRPr="00BA6F3E">
        <w:t>startExecution</w:t>
      </w:r>
      <w:r>
        <w:t xml:space="preserve"> () method.</w:t>
      </w:r>
    </w:p>
    <w:p w:rsidR="0057586A" w:rsidRDefault="0057586A" w:rsidP="0057586A">
      <w:pPr>
        <w:pStyle w:val="ListParagraph"/>
      </w:pPr>
      <w:r>
        <w:t xml:space="preserve">[Works based on Activiti -&gt; Reference: </w:t>
      </w:r>
      <w:r w:rsidRPr="00904018">
        <w:t>https://www.activiti.org/javadocs/org/activiti/engine/delegate/class-use/DelegateExecution.html</w:t>
      </w:r>
      <w:r>
        <w:t>]</w:t>
      </w:r>
    </w:p>
    <w:p w:rsidR="0054699D" w:rsidRDefault="0057586A" w:rsidP="0054699D">
      <w:pPr>
        <w:pStyle w:val="ListParagraph"/>
        <w:numPr>
          <w:ilvl w:val="0"/>
          <w:numId w:val="18"/>
        </w:numPr>
      </w:pPr>
      <w:r>
        <w:t>Send notification for success or failure</w:t>
      </w:r>
    </w:p>
    <w:p w:rsidR="0054699D" w:rsidRDefault="000D693B" w:rsidP="0054699D">
      <w:r>
        <w:rPr>
          <w:noProof/>
        </w:rPr>
        <w:drawing>
          <wp:inline distT="0" distB="0" distL="0" distR="0" wp14:anchorId="59E2B0BA" wp14:editId="68A2B638">
            <wp:extent cx="8858250" cy="4953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2E2B64" w:rsidRDefault="002E2B64" w:rsidP="0057586A">
      <w:pPr>
        <w:ind w:left="360"/>
      </w:pPr>
    </w:p>
    <w:p w:rsidR="001F6661" w:rsidRPr="001F6661" w:rsidRDefault="001F6661" w:rsidP="0057586A">
      <w:pPr>
        <w:ind w:left="360"/>
        <w:rPr>
          <w:b/>
          <w:u w:val="single"/>
        </w:rPr>
      </w:pPr>
      <w:r w:rsidRPr="001F6661">
        <w:rPr>
          <w:b/>
          <w:u w:val="single"/>
        </w:rPr>
        <w:t>Work Flow Advancing Flow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 w:rsidRPr="002A270E">
        <w:t>WorkflowAdvancerScheduler</w:t>
      </w:r>
      <w:r>
        <w:t xml:space="preserve">.java is the scheduler which will call the </w:t>
      </w:r>
      <w:r w:rsidRPr="00013806">
        <w:t>WorkflowAdvancingPoller</w:t>
      </w:r>
      <w:r>
        <w:t>.java</w:t>
      </w:r>
    </w:p>
    <w:p w:rsidR="0057586A" w:rsidRDefault="0057586A" w:rsidP="0057586A">
      <w:pPr>
        <w:pStyle w:val="ListParagraph"/>
        <w:numPr>
          <w:ilvl w:val="0"/>
          <w:numId w:val="13"/>
        </w:numPr>
      </w:pPr>
      <w:r w:rsidRPr="00013806">
        <w:t>WorkflowAdvancingPoller</w:t>
      </w:r>
      <w:r>
        <w:t xml:space="preserve">.advanceWorkFlow() will pick up the Work Item with the flow Advancing status as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REQUESTED</w:t>
      </w:r>
      <w:r>
        <w:t xml:space="preserve">  or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REQUESTED_WITHOUT_NOTIFICATION</w:t>
      </w:r>
      <w:r>
        <w:t xml:space="preserve">  </w:t>
      </w:r>
    </w:p>
    <w:p w:rsidR="0057586A" w:rsidRDefault="0057586A" w:rsidP="0057586A">
      <w:pPr>
        <w:pStyle w:val="ListParagraph"/>
        <w:numPr>
          <w:ilvl w:val="0"/>
          <w:numId w:val="19"/>
        </w:numPr>
      </w:pPr>
      <w:r w:rsidRPr="0088616A">
        <w:t>fulfillmentService.lockWorkItemToAdvance(</w:t>
      </w:r>
      <w:r>
        <w:t xml:space="preserve">) will set the status to </w:t>
      </w:r>
      <w:r w:rsidRPr="009F254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ADVANCING</w:t>
      </w:r>
    </w:p>
    <w:p w:rsidR="0057586A" w:rsidRDefault="0057586A" w:rsidP="0057586A">
      <w:pPr>
        <w:pStyle w:val="ListParagraph"/>
        <w:numPr>
          <w:ilvl w:val="0"/>
          <w:numId w:val="19"/>
        </w:numPr>
      </w:pPr>
      <w:r>
        <w:t>Get the WorkItem in wait task and trigger it.</w:t>
      </w:r>
    </w:p>
    <w:p w:rsidR="0057586A" w:rsidRPr="00BF3BD0" w:rsidRDefault="0057586A" w:rsidP="0057586A">
      <w:pPr>
        <w:pStyle w:val="ListParagraph"/>
        <w:numPr>
          <w:ilvl w:val="0"/>
          <w:numId w:val="19"/>
        </w:numPr>
      </w:pPr>
      <w:r>
        <w:t xml:space="preserve">Change the status to </w:t>
      </w:r>
      <w:r w:rsidRPr="009F254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ADVANCED</w:t>
      </w:r>
    </w:p>
    <w:p w:rsidR="001F6661" w:rsidRDefault="00BF3BD0" w:rsidP="001F6661">
      <w:pPr>
        <w:pStyle w:val="ListParagraph"/>
        <w:numPr>
          <w:ilvl w:val="0"/>
          <w:numId w:val="22"/>
        </w:numPr>
      </w:pPr>
      <w:r w:rsidRPr="00BA6F3E">
        <w:t>WorkItemExecutionDelegate</w:t>
      </w:r>
      <w:r>
        <w:t xml:space="preserve"> will set the workitem status to </w:t>
      </w:r>
      <w:r w:rsidRPr="001F6661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PENDING</w:t>
      </w:r>
      <w:r>
        <w:t xml:space="preserve"> in </w:t>
      </w:r>
      <w:r w:rsidRPr="00BA6F3E">
        <w:t>startExecution</w:t>
      </w:r>
      <w:r>
        <w:t xml:space="preserve"> () method.</w:t>
      </w:r>
    </w:p>
    <w:p w:rsidR="004E4352" w:rsidRDefault="001F6661" w:rsidP="004E4352">
      <w:r>
        <w:rPr>
          <w:noProof/>
        </w:rPr>
        <w:drawing>
          <wp:inline distT="0" distB="0" distL="0" distR="0" wp14:anchorId="45357CB4" wp14:editId="2FFDD09F">
            <wp:extent cx="8859520" cy="497713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52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D0" w:rsidRDefault="00BF3BD0" w:rsidP="00BF3BD0">
      <w:pPr>
        <w:pStyle w:val="ListParagraph"/>
        <w:ind w:left="1440"/>
      </w:pPr>
    </w:p>
    <w:p w:rsidR="0057586A" w:rsidRDefault="0057586A" w:rsidP="007544BC">
      <w:pPr>
        <w:pStyle w:val="Heading1"/>
      </w:pPr>
      <w:bookmarkStart w:id="217" w:name="_Toc499550216"/>
      <w:bookmarkStart w:id="218" w:name="_Toc508010497"/>
      <w:r w:rsidRPr="005A4E34">
        <w:lastRenderedPageBreak/>
        <w:t>CORE Application</w:t>
      </w:r>
      <w:bookmarkEnd w:id="217"/>
      <w:bookmarkEnd w:id="218"/>
    </w:p>
    <w:p w:rsidR="0057586A" w:rsidRDefault="0057586A" w:rsidP="0057586A">
      <w:pPr>
        <w:pStyle w:val="ListParagraph"/>
        <w:numPr>
          <w:ilvl w:val="0"/>
          <w:numId w:val="16"/>
        </w:numPr>
      </w:pPr>
      <w:r w:rsidRPr="002D2E85">
        <w:t>/fulfillment-core-web/src/main/java/com/equifax/cms/fusion/fulfillment/service/WorkItemPoller.java</w:t>
      </w:r>
      <w:r>
        <w:t xml:space="preserve"> will poll the WORK_ITEM table and will get the Work_Items which are in Pending status</w:t>
      </w:r>
    </w:p>
    <w:p w:rsidR="0057586A" w:rsidRDefault="0057586A" w:rsidP="0057586A">
      <w:pPr>
        <w:pStyle w:val="ListParagraph"/>
        <w:numPr>
          <w:ilvl w:val="0"/>
          <w:numId w:val="16"/>
        </w:numPr>
      </w:pPr>
      <w:r>
        <w:t xml:space="preserve">If Job is cancelled, update the workitem status to </w:t>
      </w:r>
      <w:r w:rsidRPr="00EB1BDF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CANCELLED</w:t>
      </w:r>
    </w:p>
    <w:p w:rsidR="0057586A" w:rsidRPr="007639B2" w:rsidRDefault="0057586A" w:rsidP="0057586A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submitWorkItem</w:t>
      </w:r>
      <w:r>
        <w:rPr>
          <w:rFonts w:ascii="Consolas" w:hAnsi="Consolas" w:cs="Consolas"/>
          <w:color w:val="000000"/>
          <w:sz w:val="20"/>
          <w:szCs w:val="20"/>
        </w:rPr>
        <w:t xml:space="preserve"> will Submit other workitems which are not cancelled</w:t>
      </w:r>
    </w:p>
    <w:p w:rsidR="0057586A" w:rsidRDefault="0057586A" w:rsidP="0057586A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Update the Work_item status to </w:t>
      </w:r>
      <w:r w:rsidRPr="00EB1BDF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Queued</w:t>
      </w:r>
    </w:p>
    <w:p w:rsidR="0057586A" w:rsidRDefault="0057586A" w:rsidP="0057586A">
      <w:pPr>
        <w:pStyle w:val="ListParagraph"/>
        <w:numPr>
          <w:ilvl w:val="0"/>
          <w:numId w:val="16"/>
        </w:numPr>
      </w:pPr>
      <w:r w:rsidRPr="006127A0">
        <w:t>getWorkItemProcessor</w:t>
      </w:r>
      <w:r>
        <w:t xml:space="preserve">() in </w:t>
      </w:r>
      <w:r w:rsidRPr="006127A0">
        <w:t xml:space="preserve"> </w:t>
      </w:r>
      <w:r w:rsidRPr="002D2E85">
        <w:t>/fulfillment-core-web/src/main/java/com/equifax/cms/fusion/fulfillment/service/WorkItemProcessorFactory.java</w:t>
      </w:r>
      <w:r>
        <w:t xml:space="preserve"> will provide the WorkItemProcessor based on the </w:t>
      </w:r>
      <w:r w:rsidRPr="00CB50B6">
        <w:t>WorkItemSubTypeEnum</w:t>
      </w:r>
      <w:r>
        <w:t xml:space="preserve"> and </w:t>
      </w:r>
      <w:r w:rsidRPr="007C0C28">
        <w:t>WorkItemMainTypeEnum</w:t>
      </w:r>
      <w:r>
        <w:t>. For INPUT we have two work_item</w:t>
      </w:r>
    </w:p>
    <w:p w:rsidR="0057586A" w:rsidRDefault="0057586A" w:rsidP="0057586A">
      <w:pPr>
        <w:pStyle w:val="ListParagraph"/>
        <w:numPr>
          <w:ilvl w:val="0"/>
          <w:numId w:val="14"/>
        </w:numPr>
      </w:pPr>
      <w:r>
        <w:t>IN_PREPARE -&gt;</w:t>
      </w:r>
      <w:r w:rsidRPr="007C0C28">
        <w:t xml:space="preserve"> workItemProcessor = filePrepareWorkItemProcessor;</w:t>
      </w:r>
    </w:p>
    <w:p w:rsidR="0057586A" w:rsidRDefault="0057586A" w:rsidP="0057586A">
      <w:pPr>
        <w:pStyle w:val="ListParagraph"/>
        <w:numPr>
          <w:ilvl w:val="0"/>
          <w:numId w:val="14"/>
        </w:numPr>
      </w:pPr>
      <w:r>
        <w:t xml:space="preserve">GPLOAD -&gt; </w:t>
      </w:r>
      <w:r w:rsidRPr="007C0C28">
        <w:t>workItemProcessor = gpWIProcessor;</w:t>
      </w:r>
    </w:p>
    <w:p w:rsidR="00AE76C5" w:rsidRDefault="00AE76C5" w:rsidP="00AE76C5">
      <w:pPr>
        <w:pStyle w:val="ListParagraph"/>
        <w:ind w:left="1440"/>
      </w:pPr>
    </w:p>
    <w:p w:rsidR="00AE76C5" w:rsidRDefault="0038335C" w:rsidP="00AE76C5">
      <w:r>
        <w:rPr>
          <w:noProof/>
        </w:rPr>
        <w:drawing>
          <wp:inline distT="0" distB="0" distL="0" distR="0" wp14:anchorId="37392553" wp14:editId="2659B885">
            <wp:extent cx="8858250" cy="60007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0F" w:rsidRDefault="009E6C0F" w:rsidP="009E6C0F">
      <w:pPr>
        <w:pStyle w:val="Heading2"/>
      </w:pPr>
      <w:bookmarkStart w:id="219" w:name="_Toc508010498"/>
      <w:r>
        <w:t>F</w:t>
      </w:r>
      <w:r w:rsidRPr="002A0799">
        <w:t>ilePrepareWorkItemProcessor</w:t>
      </w:r>
      <w:bookmarkEnd w:id="219"/>
    </w:p>
    <w:p w:rsidR="009E6C0F" w:rsidRDefault="009E6C0F" w:rsidP="009E6C0F">
      <w:pPr>
        <w:pStyle w:val="ListParagraph"/>
        <w:numPr>
          <w:ilvl w:val="0"/>
          <w:numId w:val="25"/>
        </w:numPr>
      </w:pPr>
      <w:r>
        <w:t>Update the WorkItem Status to PROCESSING</w:t>
      </w:r>
    </w:p>
    <w:p w:rsidR="009E6C0F" w:rsidRDefault="009E6C0F" w:rsidP="009E6C0F">
      <w:pPr>
        <w:pStyle w:val="ListParagraph"/>
        <w:numPr>
          <w:ilvl w:val="0"/>
          <w:numId w:val="25"/>
        </w:numPr>
      </w:pPr>
      <w:r>
        <w:t xml:space="preserve">Prepare </w:t>
      </w:r>
      <w:r w:rsidRPr="002A0799">
        <w:t>FulfillmentCoreRequest</w:t>
      </w:r>
    </w:p>
    <w:p w:rsidR="009E6C0F" w:rsidRDefault="009E6C0F" w:rsidP="009E6C0F">
      <w:pPr>
        <w:pStyle w:val="ListParagraph"/>
        <w:numPr>
          <w:ilvl w:val="0"/>
          <w:numId w:val="25"/>
        </w:numPr>
      </w:pPr>
      <w:r w:rsidRPr="00232922">
        <w:rPr>
          <w:rFonts w:ascii="Consolas" w:hAnsi="Consolas" w:cs="Consolas"/>
          <w:color w:val="000000"/>
          <w:sz w:val="20"/>
          <w:szCs w:val="20"/>
        </w:rPr>
        <w:t>FileWorkItemHelpe</w:t>
      </w:r>
      <w:r>
        <w:rPr>
          <w:rFonts w:ascii="Consolas" w:hAnsi="Consolas" w:cs="Consolas"/>
          <w:color w:val="000000"/>
          <w:sz w:val="20"/>
          <w:szCs w:val="20"/>
        </w:rPr>
        <w:t>r.</w:t>
      </w:r>
      <w:r w:rsidRPr="00232922">
        <w:rPr>
          <w:rFonts w:ascii="Consolas" w:hAnsi="Consolas" w:cs="Consolas"/>
          <w:color w:val="00000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 w:rsidRPr="00232922">
        <w:t>will create the IN_PREPARE file</w:t>
      </w:r>
      <w:r w:rsidR="00F06AE8">
        <w:t xml:space="preserve"> and update in nas location</w:t>
      </w:r>
    </w:p>
    <w:p w:rsidR="009E6C0F" w:rsidRDefault="009E6C0F" w:rsidP="009E6C0F">
      <w:pPr>
        <w:pStyle w:val="ListParagraph"/>
        <w:ind w:left="1440"/>
      </w:pPr>
      <w:r>
        <w:t>o</w:t>
      </w:r>
      <w:r>
        <w:tab/>
        <w:t>Get File Processor based on fileType</w:t>
      </w:r>
    </w:p>
    <w:p w:rsidR="009E6C0F" w:rsidRDefault="009E6C0F" w:rsidP="009E6C0F">
      <w:pPr>
        <w:pStyle w:val="ListParagraph"/>
        <w:ind w:left="1440"/>
      </w:pPr>
      <w:r>
        <w:t>o</w:t>
      </w:r>
      <w:r>
        <w:tab/>
        <w:t>Load input file</w:t>
      </w:r>
    </w:p>
    <w:p w:rsidR="009E6C0F" w:rsidRDefault="009E6C0F" w:rsidP="009E6C0F">
      <w:pPr>
        <w:pStyle w:val="ListParagraph"/>
        <w:ind w:left="1440"/>
      </w:pPr>
      <w:r>
        <w:t>o</w:t>
      </w:r>
      <w:r>
        <w:tab/>
        <w:t>Create intermediate file</w:t>
      </w:r>
    </w:p>
    <w:p w:rsidR="009E6C0F" w:rsidRDefault="009E6C0F" w:rsidP="009E6C0F">
      <w:pPr>
        <w:pStyle w:val="ListParagraph"/>
        <w:ind w:left="1440"/>
      </w:pPr>
      <w:r>
        <w:t>o</w:t>
      </w:r>
      <w:r>
        <w:tab/>
        <w:t>Calculate layout</w:t>
      </w:r>
    </w:p>
    <w:p w:rsidR="009E6C0F" w:rsidRDefault="009E6C0F" w:rsidP="009E6C0F">
      <w:pPr>
        <w:pStyle w:val="ListParagraph"/>
        <w:ind w:left="1440"/>
        <w:rPr>
          <w:ins w:id="220" w:author="Manu Antony" w:date="2017-12-30T01:20:00Z"/>
        </w:rPr>
      </w:pPr>
      <w:r>
        <w:t>o</w:t>
      </w:r>
      <w:r>
        <w:tab/>
        <w:t>generate seq &amp; check for cleanse flag - fileProcessor.generateRevisedInputFile(). This will create file in csv format.</w:t>
      </w:r>
    </w:p>
    <w:p w:rsidR="00AF60C5" w:rsidRDefault="00AF60C5" w:rsidP="009E6C0F">
      <w:pPr>
        <w:pStyle w:val="ListParagraph"/>
        <w:ind w:left="1440"/>
      </w:pPr>
      <w:ins w:id="221" w:author="Manu Antony" w:date="2017-12-30T01:20:00Z">
        <w: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The file processors are  </w:t>
        </w:r>
        <w:r w:rsidRPr="002472C7">
          <w:rPr>
            <w:rFonts w:ascii="Consolas" w:hAnsi="Consolas" w:cs="Consolas"/>
            <w:color w:val="000000"/>
            <w:sz w:val="20"/>
            <w:szCs w:val="20"/>
          </w:rPr>
          <w:t>EbcdicFileProcessor</w:t>
        </w:r>
        <w:r>
          <w:rPr>
            <w:rFonts w:ascii="Consolas" w:hAnsi="Consolas" w:cs="Consolas"/>
            <w:color w:val="000000"/>
            <w:sz w:val="20"/>
            <w:szCs w:val="20"/>
          </w:rPr>
          <w:t>,</w:t>
        </w:r>
        <w:r w:rsidRPr="002472C7">
          <w:rPr>
            <w:rFonts w:ascii="Consolas" w:hAnsi="Consolas" w:cs="Consolas"/>
            <w:color w:val="000000"/>
            <w:sz w:val="20"/>
            <w:szCs w:val="20"/>
          </w:rPr>
          <w:t xml:space="preserve"> AsciiFixedFileProcessor</w:t>
        </w:r>
        <w:r>
          <w:rPr>
            <w:rFonts w:ascii="Consolas" w:hAnsi="Consolas" w:cs="Consolas"/>
            <w:color w:val="000000"/>
            <w:sz w:val="20"/>
            <w:szCs w:val="20"/>
          </w:rPr>
          <w:t>,</w:t>
        </w:r>
        <w:r w:rsidRPr="002472C7">
          <w:rPr>
            <w:rFonts w:ascii="Consolas" w:hAnsi="Consolas" w:cs="Consolas"/>
            <w:color w:val="000000"/>
            <w:sz w:val="20"/>
            <w:szCs w:val="20"/>
          </w:rPr>
          <w:t xml:space="preserve"> AsciiDelimitedFileProcessor</w:t>
        </w:r>
      </w:ins>
    </w:p>
    <w:p w:rsidR="009E6C0F" w:rsidRDefault="009E6C0F" w:rsidP="009E6C0F">
      <w:pPr>
        <w:pStyle w:val="ListParagraph"/>
        <w:ind w:left="1440"/>
      </w:pPr>
      <w:r>
        <w:t>o</w:t>
      </w:r>
      <w:r>
        <w:tab/>
        <w:t>Add output parameter Relative Revised File Path and gp_seq_start_num - appendRelativeRevisedFilePath()</w:t>
      </w:r>
    </w:p>
    <w:p w:rsidR="009E6C0F" w:rsidRDefault="009E6C0F" w:rsidP="009E6C0F">
      <w:pPr>
        <w:pStyle w:val="ListParagraph"/>
        <w:ind w:left="1440"/>
      </w:pPr>
      <w:r>
        <w:t>Save stats for the workitem</w:t>
      </w:r>
    </w:p>
    <w:p w:rsidR="00F77477" w:rsidRDefault="009E6C0F" w:rsidP="00AE76C5">
      <w:pPr>
        <w:pStyle w:val="ListParagraph"/>
        <w:numPr>
          <w:ilvl w:val="0"/>
          <w:numId w:val="25"/>
        </w:numPr>
      </w:pPr>
      <w:r>
        <w:t xml:space="preserve">Update the WorkItem Status to </w:t>
      </w:r>
      <w:r w:rsidRPr="00232922">
        <w:t>COMPLETED</w:t>
      </w:r>
    </w:p>
    <w:p w:rsidR="0057586A" w:rsidRPr="00CA6703" w:rsidRDefault="0057586A" w:rsidP="00455049">
      <w:pPr>
        <w:pStyle w:val="Heading2"/>
      </w:pPr>
      <w:bookmarkStart w:id="222" w:name="_Toc508010499"/>
      <w:r w:rsidRPr="00CA6703">
        <w:t>GPWorkItemProcessor</w:t>
      </w:r>
      <w:bookmarkEnd w:id="222"/>
    </w:p>
    <w:p w:rsidR="0057586A" w:rsidRPr="007639B2" w:rsidRDefault="0057586A" w:rsidP="0057586A">
      <w:pPr>
        <w:pStyle w:val="ListParagraph"/>
        <w:numPr>
          <w:ilvl w:val="0"/>
          <w:numId w:val="20"/>
        </w:numPr>
      </w:pPr>
      <w:r>
        <w:t xml:space="preserve">Update the Work_Item_status to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PROCESSING</w:t>
      </w:r>
    </w:p>
    <w:p w:rsidR="0057586A" w:rsidRDefault="0057586A" w:rsidP="0057586A">
      <w:pPr>
        <w:pStyle w:val="ListParagraph"/>
        <w:numPr>
          <w:ilvl w:val="0"/>
          <w:numId w:val="20"/>
        </w:numPr>
      </w:pPr>
      <w:r w:rsidRPr="007639B2">
        <w:t>/fulfillment-core-web/src/main/resources/com/equifax/cms/fusion/fulfillment/core/applicationContext-fulfillment-core.xml</w:t>
      </w:r>
      <w:r>
        <w:t xml:space="preserve"> will provide the WorkItemCommandFinder</w:t>
      </w:r>
    </w:p>
    <w:p w:rsidR="0057586A" w:rsidRDefault="0057586A" w:rsidP="0057586A">
      <w:pPr>
        <w:pStyle w:val="ListParagraph"/>
        <w:ind w:left="1141"/>
      </w:pPr>
      <w:r>
        <w:t>&lt;entry key="IN.GPLOAD"&gt;</w:t>
      </w:r>
    </w:p>
    <w:p w:rsidR="0057586A" w:rsidRDefault="0057586A" w:rsidP="0057586A">
      <w:pPr>
        <w:pStyle w:val="ListParagraph"/>
        <w:ind w:left="1141"/>
      </w:pPr>
      <w:r>
        <w:tab/>
        <w:t>&lt;bean</w:t>
      </w:r>
    </w:p>
    <w:p w:rsidR="0057586A" w:rsidRDefault="0057586A" w:rsidP="0057586A">
      <w:pPr>
        <w:pStyle w:val="ListParagraph"/>
        <w:ind w:left="1141"/>
      </w:pPr>
      <w:r>
        <w:tab/>
      </w:r>
      <w:r>
        <w:tab/>
        <w:t>class="com.equifax.cms.fusion.fulfillment.command.WorkItemCommandFinder"&gt;</w:t>
      </w:r>
    </w:p>
    <w:p w:rsidR="0057586A" w:rsidRDefault="0057586A" w:rsidP="0057586A">
      <w:pPr>
        <w:pStyle w:val="ListParagraph"/>
        <w:ind w:left="1141"/>
      </w:pPr>
      <w:r>
        <w:tab/>
      </w:r>
      <w:r>
        <w:tab/>
        <w:t>&lt;lookup-method name="createWorkItemCommand" bean="inputGpLoadCommand" /&gt;</w:t>
      </w:r>
    </w:p>
    <w:p w:rsidR="0057586A" w:rsidRDefault="0057586A" w:rsidP="0057586A">
      <w:pPr>
        <w:pStyle w:val="ListParagraph"/>
        <w:ind w:left="1141"/>
      </w:pPr>
      <w:r>
        <w:tab/>
        <w:t>&lt;/bean&gt;</w:t>
      </w:r>
    </w:p>
    <w:p w:rsidR="0057586A" w:rsidRDefault="0057586A" w:rsidP="0057586A">
      <w:pPr>
        <w:pStyle w:val="ListParagraph"/>
        <w:ind w:left="1141"/>
      </w:pPr>
      <w:r>
        <w:lastRenderedPageBreak/>
        <w:t>&lt;/entry&gt;</w:t>
      </w:r>
    </w:p>
    <w:p w:rsidR="0057586A" w:rsidRDefault="0057586A" w:rsidP="0057586A">
      <w:pPr>
        <w:pStyle w:val="ListParagraph"/>
        <w:numPr>
          <w:ilvl w:val="0"/>
          <w:numId w:val="20"/>
        </w:numPr>
      </w:pPr>
      <w:r>
        <w:t xml:space="preserve">Copy the file </w:t>
      </w:r>
      <w:r w:rsidR="00881547">
        <w:t>from</w:t>
      </w:r>
      <w:r>
        <w:t xml:space="preserve"> the nas location</w:t>
      </w:r>
    </w:p>
    <w:p w:rsidR="0057586A" w:rsidRDefault="0057586A" w:rsidP="0057586A">
      <w:pPr>
        <w:pStyle w:val="ListParagraph"/>
        <w:numPr>
          <w:ilvl w:val="0"/>
          <w:numId w:val="20"/>
        </w:numPr>
      </w:pPr>
      <w:r>
        <w:t xml:space="preserve">Update the artifact details in </w:t>
      </w:r>
      <w:r w:rsidRPr="00CD41EE">
        <w:t>work_item_artifact</w:t>
      </w:r>
      <w:r>
        <w:t xml:space="preserve"> table.</w:t>
      </w:r>
    </w:p>
    <w:p w:rsidR="0057586A" w:rsidRPr="00CD41EE" w:rsidRDefault="0057586A" w:rsidP="0057586A">
      <w:pPr>
        <w:pStyle w:val="ListParagraph"/>
        <w:numPr>
          <w:ilvl w:val="0"/>
          <w:numId w:val="20"/>
        </w:numPr>
      </w:pPr>
      <w:r>
        <w:t xml:space="preserve">Generate </w:t>
      </w:r>
      <w:r w:rsidRPr="00EB1BDF">
        <w:rPr>
          <w:rFonts w:ascii="Consolas" w:hAnsi="Consolas" w:cs="Consolas"/>
          <w:color w:val="000000"/>
          <w:sz w:val="20"/>
          <w:szCs w:val="20"/>
          <w:highlight w:val="lightGray"/>
        </w:rPr>
        <w:t>GpTableDdlTempate</w:t>
      </w:r>
      <w:r w:rsidRPr="00EB1BDF">
        <w:t xml:space="preserve"> for the file format</w:t>
      </w:r>
    </w:p>
    <w:p w:rsidR="0057586A" w:rsidRPr="00CD41EE" w:rsidRDefault="0057586A" w:rsidP="0057586A">
      <w:pPr>
        <w:pStyle w:val="ListParagraph"/>
        <w:numPr>
          <w:ilvl w:val="0"/>
          <w:numId w:val="20"/>
        </w:numPr>
      </w:pPr>
      <w:r w:rsidRPr="00EB1BDF">
        <w:rPr>
          <w:rFonts w:ascii="Consolas" w:hAnsi="Consolas" w:cs="Consolas"/>
          <w:color w:val="000000"/>
          <w:sz w:val="20"/>
          <w:szCs w:val="20"/>
          <w:highlight w:val="lightGray"/>
        </w:rPr>
        <w:t>executeGpLoadSql</w:t>
      </w:r>
      <w:r w:rsidRPr="00EB1BDF">
        <w:t xml:space="preserve"> will execute the GreenPlum upload plsql</w:t>
      </w:r>
    </w:p>
    <w:p w:rsidR="0057586A" w:rsidRPr="00CD41EE" w:rsidRDefault="0057586A" w:rsidP="0057586A">
      <w:pPr>
        <w:pStyle w:val="ListParagraph"/>
        <w:numPr>
          <w:ilvl w:val="0"/>
          <w:numId w:val="20"/>
        </w:numPr>
      </w:pPr>
      <w:r w:rsidRPr="00EB1BDF">
        <w:t>Create the .done file.</w:t>
      </w:r>
    </w:p>
    <w:p w:rsidR="0057586A" w:rsidRDefault="0057586A" w:rsidP="0057586A">
      <w:pPr>
        <w:pStyle w:val="ListParagraph"/>
        <w:numPr>
          <w:ilvl w:val="0"/>
          <w:numId w:val="20"/>
        </w:numPr>
      </w:pPr>
      <w:r w:rsidRPr="00EB1BDF">
        <w:t>Update the artifacts in work_item_artifact table.</w:t>
      </w:r>
    </w:p>
    <w:p w:rsidR="001E5328" w:rsidRPr="00EB1BDF" w:rsidRDefault="0097418A" w:rsidP="001E532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089836" wp14:editId="73C43DE9">
                <wp:simplePos x="0" y="0"/>
                <wp:positionH relativeFrom="column">
                  <wp:posOffset>6124575</wp:posOffset>
                </wp:positionH>
                <wp:positionV relativeFrom="paragraph">
                  <wp:posOffset>1420495</wp:posOffset>
                </wp:positionV>
                <wp:extent cx="961390" cy="981075"/>
                <wp:effectExtent l="38100" t="0" r="2921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82.25pt;margin-top:111.85pt;width:75.7pt;height:77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" strokecolor="black [3040]">
                <v:stroke endarrow="open"/>
              </v:shape>
            </w:pict>
          </mc:Fallback>
        </mc:AlternateContent>
      </w:r>
      <w:r w:rsidR="001E5328">
        <w:rPr>
          <w:noProof/>
        </w:rPr>
        <w:drawing>
          <wp:inline distT="0" distB="0" distL="0" distR="0" wp14:anchorId="4A87FBDF" wp14:editId="5DD666F6">
            <wp:extent cx="8858250" cy="58007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6A" w:rsidRDefault="0057586A" w:rsidP="0057586A">
      <w:pPr>
        <w:pStyle w:val="ListParagraph"/>
      </w:pPr>
    </w:p>
    <w:p w:rsidR="007017AF" w:rsidRDefault="007017AF" w:rsidP="007017AF">
      <w:pPr>
        <w:pStyle w:val="Heading2"/>
        <w:rPr>
          <w:ins w:id="223" w:author="Manu Antony" w:date="2017-12-30T01:22:00Z"/>
        </w:rPr>
      </w:pPr>
      <w:ins w:id="224" w:author="Manu Antony" w:date="2017-12-30T01:22:00Z">
        <w:r>
          <w:t xml:space="preserve">  </w:t>
        </w:r>
        <w:r>
          <w:tab/>
        </w:r>
        <w:bookmarkStart w:id="225" w:name="_Toc501716973"/>
        <w:bookmarkStart w:id="226" w:name="_Toc508010500"/>
        <w:r w:rsidRPr="00E62881">
          <w:t>ZipWorkItemProcessor</w:t>
        </w:r>
        <w:bookmarkEnd w:id="225"/>
        <w:bookmarkEnd w:id="226"/>
      </w:ins>
    </w:p>
    <w:p w:rsidR="007017AF" w:rsidRPr="00E62881" w:rsidRDefault="007017AF" w:rsidP="007017AF">
      <w:pPr>
        <w:pStyle w:val="ListParagraph"/>
        <w:numPr>
          <w:ilvl w:val="0"/>
          <w:numId w:val="20"/>
        </w:numPr>
        <w:rPr>
          <w:ins w:id="227" w:author="Manu Antony" w:date="2017-12-30T01:22:00Z"/>
        </w:rPr>
      </w:pPr>
      <w:ins w:id="228" w:author="Manu Antony" w:date="2017-12-30T01:22:00Z">
        <w:r>
          <w:t xml:space="preserve">Update the Work_Item_status to </w:t>
        </w:r>
        <w:r>
          <w:rPr>
            <w:rFonts w:ascii="Consolas" w:hAnsi="Consolas" w:cs="Consolas"/>
            <w:b/>
            <w:bCs/>
            <w:i/>
            <w:iCs/>
            <w:color w:val="0000C0"/>
            <w:sz w:val="20"/>
            <w:szCs w:val="20"/>
            <w:highlight w:val="lightGray"/>
          </w:rPr>
          <w:t>PROCESSING</w:t>
        </w:r>
      </w:ins>
    </w:p>
    <w:p w:rsidR="007017AF" w:rsidRPr="00E62881" w:rsidRDefault="007017AF" w:rsidP="007017AF">
      <w:pPr>
        <w:pStyle w:val="ListParagraph"/>
        <w:numPr>
          <w:ilvl w:val="0"/>
          <w:numId w:val="20"/>
        </w:numPr>
        <w:rPr>
          <w:ins w:id="229" w:author="Manu Antony" w:date="2017-12-30T01:22:00Z"/>
        </w:rPr>
      </w:pPr>
      <w:ins w:id="230" w:author="Manu Antony" w:date="2017-12-30T01:22:00Z">
        <w:r w:rsidRPr="00E62881">
          <w:t>Process the Work Item</w:t>
        </w:r>
      </w:ins>
    </w:p>
    <w:p w:rsidR="007017AF" w:rsidRDefault="007017AF" w:rsidP="007017AF">
      <w:pPr>
        <w:pStyle w:val="ListParagraph"/>
        <w:numPr>
          <w:ilvl w:val="0"/>
          <w:numId w:val="20"/>
        </w:numPr>
        <w:rPr>
          <w:ins w:id="231" w:author="Manu Antony" w:date="2017-12-30T01:22:00Z"/>
        </w:rPr>
      </w:pPr>
      <w:ins w:id="232" w:author="Manu Antony" w:date="2017-12-30T01:22:00Z">
        <w:r w:rsidRPr="00E62881">
          <w:t>Parse the Zip file and update the details in zipcode_runtime_input_entry</w:t>
        </w:r>
      </w:ins>
    </w:p>
    <w:p w:rsidR="007017AF" w:rsidRDefault="007017AF" w:rsidP="007017AF">
      <w:pPr>
        <w:pStyle w:val="ListParagraph"/>
        <w:numPr>
          <w:ilvl w:val="0"/>
          <w:numId w:val="20"/>
        </w:numPr>
        <w:rPr>
          <w:ins w:id="233" w:author="Manu Antony" w:date="2017-12-30T01:22:00Z"/>
        </w:rPr>
      </w:pPr>
      <w:ins w:id="234" w:author="Manu Antony" w:date="2017-12-30T01:22:00Z">
        <w:r>
          <w:t xml:space="preserve">Execute the procedure </w:t>
        </w:r>
        <w:r w:rsidRPr="00B96658">
          <w:t>ZIPCODE_EXPAND_PROCEDURE</w:t>
        </w:r>
        <w:r>
          <w:t xml:space="preserve"> and insert the values in </w:t>
        </w:r>
        <w:r w:rsidRPr="00B96658">
          <w:t>ZIPCODE_EXPANDED_ENTRY</w:t>
        </w:r>
        <w:r>
          <w:t>.</w:t>
        </w:r>
      </w:ins>
    </w:p>
    <w:p w:rsidR="007017AF" w:rsidRDefault="007017AF" w:rsidP="007017AF">
      <w:pPr>
        <w:pStyle w:val="ListParagraph"/>
        <w:numPr>
          <w:ilvl w:val="0"/>
          <w:numId w:val="20"/>
        </w:numPr>
        <w:rPr>
          <w:ins w:id="235" w:author="Manu Antony" w:date="2017-12-30T01:22:00Z"/>
        </w:rPr>
      </w:pPr>
      <w:ins w:id="236" w:author="Manu Antony" w:date="2017-12-30T01:22:00Z">
        <w:r>
          <w:t xml:space="preserve">Create the Zip details to a file </w:t>
        </w:r>
      </w:ins>
    </w:p>
    <w:p w:rsidR="007017AF" w:rsidRDefault="007017AF" w:rsidP="007017AF">
      <w:pPr>
        <w:pStyle w:val="ListParagraph"/>
        <w:numPr>
          <w:ilvl w:val="0"/>
          <w:numId w:val="20"/>
        </w:numPr>
        <w:rPr>
          <w:ins w:id="237" w:author="Manu Antony" w:date="2017-12-30T01:22:00Z"/>
        </w:rPr>
      </w:pPr>
      <w:ins w:id="238" w:author="Manu Antony" w:date="2017-12-30T01:22:00Z">
        <w:r>
          <w:t>Update the Zip and State details in the State Master</w:t>
        </w:r>
      </w:ins>
    </w:p>
    <w:p w:rsidR="007017AF" w:rsidRDefault="007017AF" w:rsidP="007017AF">
      <w:pPr>
        <w:pStyle w:val="ListParagraph"/>
        <w:numPr>
          <w:ilvl w:val="0"/>
          <w:numId w:val="20"/>
        </w:numPr>
        <w:rPr>
          <w:ins w:id="239" w:author="Manu Antony" w:date="2017-12-30T01:22:00Z"/>
        </w:rPr>
      </w:pPr>
      <w:ins w:id="240" w:author="Manu Antony" w:date="2017-12-30T01:22:00Z">
        <w:r>
          <w:t>Save the Stats</w:t>
        </w:r>
      </w:ins>
    </w:p>
    <w:p w:rsidR="007017AF" w:rsidRPr="00414A71" w:rsidRDefault="007017AF" w:rsidP="007017AF">
      <w:pPr>
        <w:pStyle w:val="ListParagraph"/>
        <w:ind w:left="1440"/>
        <w:rPr>
          <w:ins w:id="241" w:author="Manu Antony" w:date="2017-12-30T01:22:00Z"/>
          <w:i/>
          <w:color w:val="002060"/>
        </w:rPr>
      </w:pPr>
      <w:ins w:id="242" w:author="Manu Antony" w:date="2017-12-30T01:22:00Z">
        <w:r w:rsidRPr="00414A71">
          <w:rPr>
            <w:i/>
            <w:color w:val="002060"/>
          </w:rPr>
          <w:t xml:space="preserve">   Stat stat = createStat("ZIPCODE_EXPANDED_STATS");</w:t>
        </w:r>
      </w:ins>
    </w:p>
    <w:p w:rsidR="007017AF" w:rsidRPr="00414A71" w:rsidRDefault="007017AF" w:rsidP="007017AF">
      <w:pPr>
        <w:pStyle w:val="ListParagraph"/>
        <w:ind w:left="1141"/>
        <w:rPr>
          <w:ins w:id="243" w:author="Manu Antony" w:date="2017-12-30T01:22:00Z"/>
          <w:i/>
          <w:color w:val="002060"/>
        </w:rPr>
      </w:pPr>
      <w:ins w:id="244" w:author="Manu Antony" w:date="2017-12-30T01:22:00Z">
        <w:r w:rsidRPr="00414A71">
          <w:rPr>
            <w:i/>
            <w:color w:val="002060"/>
          </w:rPr>
          <w:t xml:space="preserve">        stat.add(new StatItem("UNIQUE_ZIPCODE_COUNT", String.valueOf(uniqueZipCodeList.size()), false, "Total count of unique ZIP codes"));</w:t>
        </w:r>
      </w:ins>
    </w:p>
    <w:p w:rsidR="007017AF" w:rsidRPr="00414A71" w:rsidRDefault="007017AF" w:rsidP="007017AF">
      <w:pPr>
        <w:pStyle w:val="ListParagraph"/>
        <w:ind w:left="1141"/>
        <w:rPr>
          <w:ins w:id="245" w:author="Manu Antony" w:date="2017-12-30T01:22:00Z"/>
          <w:i/>
          <w:color w:val="002060"/>
        </w:rPr>
      </w:pPr>
      <w:ins w:id="246" w:author="Manu Antony" w:date="2017-12-30T01:22:00Z">
        <w:r w:rsidRPr="00414A71">
          <w:rPr>
            <w:i/>
            <w:color w:val="002060"/>
          </w:rPr>
          <w:t xml:space="preserve">        stat.add(new StatItem("ZIP_FILE_LOCATION", zipFile.getAbsolutePath(), false, "ZIP file location"));</w:t>
        </w:r>
      </w:ins>
    </w:p>
    <w:p w:rsidR="007017AF" w:rsidRDefault="007017AF" w:rsidP="007017AF">
      <w:pPr>
        <w:pStyle w:val="ListParagraph"/>
        <w:ind w:left="1141"/>
        <w:rPr>
          <w:ins w:id="247" w:author="Manu Antony" w:date="2017-12-30T01:22:00Z"/>
          <w:i/>
          <w:color w:val="002060"/>
        </w:rPr>
      </w:pPr>
      <w:ins w:id="248" w:author="Manu Antony" w:date="2017-12-30T01:22:00Z">
        <w:r w:rsidRPr="00414A71">
          <w:rPr>
            <w:i/>
            <w:color w:val="002060"/>
          </w:rPr>
          <w:t xml:space="preserve">        stat.add(prepareStateWiseZipCountStats(item.getId()));</w:t>
        </w:r>
      </w:ins>
    </w:p>
    <w:p w:rsidR="00232922" w:rsidRDefault="00232922" w:rsidP="00232922">
      <w:pPr>
        <w:pStyle w:val="ListParagraph"/>
        <w:ind w:left="1440"/>
      </w:pPr>
    </w:p>
    <w:p w:rsidR="00232922" w:rsidRDefault="00232922" w:rsidP="00232922"/>
    <w:p w:rsidR="00232922" w:rsidRPr="002A0799" w:rsidRDefault="00232922" w:rsidP="00232922">
      <w:pPr>
        <w:pStyle w:val="ListParagraph"/>
      </w:pPr>
      <w:r>
        <w:t xml:space="preserve">  </w:t>
      </w:r>
      <w:r>
        <w:tab/>
      </w:r>
    </w:p>
    <w:sectPr w:rsidR="00232922" w:rsidRPr="002A0799" w:rsidSect="00C14878">
      <w:footerReference w:type="default" r:id="rId18"/>
      <w:pgSz w:w="16839" w:h="23814" w:code="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ED8" w:rsidRDefault="00420ED8" w:rsidP="00C14878">
      <w:pPr>
        <w:spacing w:after="0" w:line="240" w:lineRule="auto"/>
      </w:pPr>
      <w:r>
        <w:separator/>
      </w:r>
    </w:p>
  </w:endnote>
  <w:endnote w:type="continuationSeparator" w:id="0">
    <w:p w:rsidR="00420ED8" w:rsidRDefault="00420ED8" w:rsidP="00C14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338799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14878" w:rsidRDefault="00C14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C6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14878" w:rsidRDefault="00C14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ED8" w:rsidRDefault="00420ED8" w:rsidP="00C14878">
      <w:pPr>
        <w:spacing w:after="0" w:line="240" w:lineRule="auto"/>
      </w:pPr>
      <w:r>
        <w:separator/>
      </w:r>
    </w:p>
  </w:footnote>
  <w:footnote w:type="continuationSeparator" w:id="0">
    <w:p w:rsidR="00420ED8" w:rsidRDefault="00420ED8" w:rsidP="00C14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5CB"/>
    <w:multiLevelType w:val="hybridMultilevel"/>
    <w:tmpl w:val="01522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D6FA5"/>
    <w:multiLevelType w:val="hybridMultilevel"/>
    <w:tmpl w:val="93AEE3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61694"/>
    <w:multiLevelType w:val="hybridMultilevel"/>
    <w:tmpl w:val="3DC404F4"/>
    <w:lvl w:ilvl="0" w:tplc="3B22D9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  <w:sz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8E452C"/>
    <w:multiLevelType w:val="hybridMultilevel"/>
    <w:tmpl w:val="C5C22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6A0903"/>
    <w:multiLevelType w:val="hybridMultilevel"/>
    <w:tmpl w:val="C6C862D8"/>
    <w:lvl w:ilvl="0" w:tplc="0409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>
    <w:nsid w:val="1EED191E"/>
    <w:multiLevelType w:val="hybridMultilevel"/>
    <w:tmpl w:val="77F08D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C34005"/>
    <w:multiLevelType w:val="hybridMultilevel"/>
    <w:tmpl w:val="77FA4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D7FB5"/>
    <w:multiLevelType w:val="hybridMultilevel"/>
    <w:tmpl w:val="26588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946F4"/>
    <w:multiLevelType w:val="multilevel"/>
    <w:tmpl w:val="A2F6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EE2AF1"/>
    <w:multiLevelType w:val="hybridMultilevel"/>
    <w:tmpl w:val="49FA54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D61C41"/>
    <w:multiLevelType w:val="hybridMultilevel"/>
    <w:tmpl w:val="5EAAF8C0"/>
    <w:lvl w:ilvl="0" w:tplc="9F9EF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F91CC8"/>
    <w:multiLevelType w:val="hybridMultilevel"/>
    <w:tmpl w:val="CCF2E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3D0CF7"/>
    <w:multiLevelType w:val="hybridMultilevel"/>
    <w:tmpl w:val="2572C8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AD7D56"/>
    <w:multiLevelType w:val="multilevel"/>
    <w:tmpl w:val="B02AED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Times New Roman" w:hint="default"/>
        <w:sz w:val="24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170"/>
        </w:tabs>
        <w:ind w:left="1170" w:hanging="81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EE4004E"/>
    <w:multiLevelType w:val="hybridMultilevel"/>
    <w:tmpl w:val="B22CC7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FCF1F16"/>
    <w:multiLevelType w:val="hybridMultilevel"/>
    <w:tmpl w:val="FBC69A76"/>
    <w:lvl w:ilvl="0" w:tplc="0B10E7EC">
      <w:start w:val="2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F568D3"/>
    <w:multiLevelType w:val="hybridMultilevel"/>
    <w:tmpl w:val="DFE4AE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756131"/>
    <w:multiLevelType w:val="hybridMultilevel"/>
    <w:tmpl w:val="AB64A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C2C70"/>
    <w:multiLevelType w:val="hybridMultilevel"/>
    <w:tmpl w:val="E668B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47317"/>
    <w:multiLevelType w:val="hybridMultilevel"/>
    <w:tmpl w:val="2D8E1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97A7A"/>
    <w:multiLevelType w:val="hybridMultilevel"/>
    <w:tmpl w:val="E48EC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A95EDE"/>
    <w:multiLevelType w:val="hybridMultilevel"/>
    <w:tmpl w:val="8DB25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0695B"/>
    <w:multiLevelType w:val="hybridMultilevel"/>
    <w:tmpl w:val="5476A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3932DF"/>
    <w:multiLevelType w:val="hybridMultilevel"/>
    <w:tmpl w:val="2EE8CE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7D55BFF"/>
    <w:multiLevelType w:val="hybridMultilevel"/>
    <w:tmpl w:val="957E7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6D7155"/>
    <w:multiLevelType w:val="hybridMultilevel"/>
    <w:tmpl w:val="7766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EA4AA8"/>
    <w:multiLevelType w:val="hybridMultilevel"/>
    <w:tmpl w:val="8E6A1A7A"/>
    <w:lvl w:ilvl="0" w:tplc="04090005">
      <w:start w:val="1"/>
      <w:numFmt w:val="bullet"/>
      <w:lvlText w:val=""/>
      <w:lvlJc w:val="left"/>
      <w:pPr>
        <w:ind w:left="1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7">
    <w:nsid w:val="6E810725"/>
    <w:multiLevelType w:val="hybridMultilevel"/>
    <w:tmpl w:val="811473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E40A78"/>
    <w:multiLevelType w:val="hybridMultilevel"/>
    <w:tmpl w:val="04546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6506F"/>
    <w:multiLevelType w:val="hybridMultilevel"/>
    <w:tmpl w:val="E168108C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12EAFB58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B653658"/>
    <w:multiLevelType w:val="hybridMultilevel"/>
    <w:tmpl w:val="2C38D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5"/>
  </w:num>
  <w:num w:numId="5">
    <w:abstractNumId w:val="14"/>
  </w:num>
  <w:num w:numId="6">
    <w:abstractNumId w:val="25"/>
  </w:num>
  <w:num w:numId="7">
    <w:abstractNumId w:val="18"/>
  </w:num>
  <w:num w:numId="8">
    <w:abstractNumId w:val="11"/>
  </w:num>
  <w:num w:numId="9">
    <w:abstractNumId w:val="0"/>
  </w:num>
  <w:num w:numId="10">
    <w:abstractNumId w:val="28"/>
  </w:num>
  <w:num w:numId="11">
    <w:abstractNumId w:val="3"/>
  </w:num>
  <w:num w:numId="12">
    <w:abstractNumId w:val="19"/>
  </w:num>
  <w:num w:numId="13">
    <w:abstractNumId w:val="21"/>
  </w:num>
  <w:num w:numId="14">
    <w:abstractNumId w:val="24"/>
  </w:num>
  <w:num w:numId="15">
    <w:abstractNumId w:val="23"/>
  </w:num>
  <w:num w:numId="16">
    <w:abstractNumId w:val="22"/>
  </w:num>
  <w:num w:numId="17">
    <w:abstractNumId w:val="4"/>
  </w:num>
  <w:num w:numId="18">
    <w:abstractNumId w:val="17"/>
  </w:num>
  <w:num w:numId="19">
    <w:abstractNumId w:val="12"/>
  </w:num>
  <w:num w:numId="20">
    <w:abstractNumId w:val="26"/>
  </w:num>
  <w:num w:numId="21">
    <w:abstractNumId w:val="20"/>
  </w:num>
  <w:num w:numId="22">
    <w:abstractNumId w:val="7"/>
  </w:num>
  <w:num w:numId="23">
    <w:abstractNumId w:val="13"/>
  </w:num>
  <w:num w:numId="24">
    <w:abstractNumId w:val="16"/>
  </w:num>
  <w:num w:numId="25">
    <w:abstractNumId w:val="9"/>
  </w:num>
  <w:num w:numId="26">
    <w:abstractNumId w:val="5"/>
  </w:num>
  <w:num w:numId="27">
    <w:abstractNumId w:val="27"/>
  </w:num>
  <w:num w:numId="28">
    <w:abstractNumId w:val="1"/>
  </w:num>
  <w:num w:numId="29">
    <w:abstractNumId w:val="6"/>
  </w:num>
  <w:num w:numId="30">
    <w:abstractNumId w:val="30"/>
  </w:num>
  <w:num w:numId="31">
    <w:abstractNumId w:val="8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oNotTrackFormatting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47"/>
    <w:rsid w:val="0000393B"/>
    <w:rsid w:val="00005B4F"/>
    <w:rsid w:val="00007F3C"/>
    <w:rsid w:val="0002495B"/>
    <w:rsid w:val="000337FC"/>
    <w:rsid w:val="00035ADF"/>
    <w:rsid w:val="000363FE"/>
    <w:rsid w:val="000423ED"/>
    <w:rsid w:val="000533AC"/>
    <w:rsid w:val="00073DD0"/>
    <w:rsid w:val="00075ED8"/>
    <w:rsid w:val="0008114A"/>
    <w:rsid w:val="000A667D"/>
    <w:rsid w:val="000D693B"/>
    <w:rsid w:val="000E3D65"/>
    <w:rsid w:val="000F1C61"/>
    <w:rsid w:val="000F2FDD"/>
    <w:rsid w:val="000F6E25"/>
    <w:rsid w:val="001007B8"/>
    <w:rsid w:val="001069DE"/>
    <w:rsid w:val="00107D35"/>
    <w:rsid w:val="00121D8B"/>
    <w:rsid w:val="001260E5"/>
    <w:rsid w:val="001268DA"/>
    <w:rsid w:val="001273E9"/>
    <w:rsid w:val="00131ABA"/>
    <w:rsid w:val="00140462"/>
    <w:rsid w:val="00152BCF"/>
    <w:rsid w:val="00152CFB"/>
    <w:rsid w:val="00156A3B"/>
    <w:rsid w:val="001867EC"/>
    <w:rsid w:val="0019507D"/>
    <w:rsid w:val="001977CA"/>
    <w:rsid w:val="001B03C3"/>
    <w:rsid w:val="001C75EF"/>
    <w:rsid w:val="001E5328"/>
    <w:rsid w:val="001F6661"/>
    <w:rsid w:val="002032BF"/>
    <w:rsid w:val="00203D15"/>
    <w:rsid w:val="00205D30"/>
    <w:rsid w:val="002074F3"/>
    <w:rsid w:val="002119E8"/>
    <w:rsid w:val="00215869"/>
    <w:rsid w:val="00232922"/>
    <w:rsid w:val="00247FEB"/>
    <w:rsid w:val="0026518D"/>
    <w:rsid w:val="00267432"/>
    <w:rsid w:val="00275D97"/>
    <w:rsid w:val="002963DD"/>
    <w:rsid w:val="002A0799"/>
    <w:rsid w:val="002A0A9A"/>
    <w:rsid w:val="002B36E7"/>
    <w:rsid w:val="002B4FEC"/>
    <w:rsid w:val="002B7052"/>
    <w:rsid w:val="002B758D"/>
    <w:rsid w:val="002C5350"/>
    <w:rsid w:val="002D47E9"/>
    <w:rsid w:val="002E2B64"/>
    <w:rsid w:val="002E66E0"/>
    <w:rsid w:val="003335F7"/>
    <w:rsid w:val="0037050A"/>
    <w:rsid w:val="00375CE3"/>
    <w:rsid w:val="003826E6"/>
    <w:rsid w:val="003829B6"/>
    <w:rsid w:val="0038335C"/>
    <w:rsid w:val="00387460"/>
    <w:rsid w:val="003B47DC"/>
    <w:rsid w:val="003B73EE"/>
    <w:rsid w:val="003F0657"/>
    <w:rsid w:val="003F7E46"/>
    <w:rsid w:val="00405727"/>
    <w:rsid w:val="00406536"/>
    <w:rsid w:val="00420ED8"/>
    <w:rsid w:val="00426B3C"/>
    <w:rsid w:val="00431B21"/>
    <w:rsid w:val="00455049"/>
    <w:rsid w:val="004557BB"/>
    <w:rsid w:val="00476052"/>
    <w:rsid w:val="00482D52"/>
    <w:rsid w:val="00490205"/>
    <w:rsid w:val="004A39E3"/>
    <w:rsid w:val="004B2499"/>
    <w:rsid w:val="004B79B9"/>
    <w:rsid w:val="004C4386"/>
    <w:rsid w:val="004C4F7F"/>
    <w:rsid w:val="004E1FAC"/>
    <w:rsid w:val="004E4352"/>
    <w:rsid w:val="004E5CA6"/>
    <w:rsid w:val="0051640B"/>
    <w:rsid w:val="00521A84"/>
    <w:rsid w:val="0053716D"/>
    <w:rsid w:val="0054699D"/>
    <w:rsid w:val="005507F8"/>
    <w:rsid w:val="0056581A"/>
    <w:rsid w:val="00570602"/>
    <w:rsid w:val="0057586A"/>
    <w:rsid w:val="00587867"/>
    <w:rsid w:val="00590960"/>
    <w:rsid w:val="005A1891"/>
    <w:rsid w:val="005C714D"/>
    <w:rsid w:val="005E0CF6"/>
    <w:rsid w:val="00603647"/>
    <w:rsid w:val="0060791D"/>
    <w:rsid w:val="00626165"/>
    <w:rsid w:val="00632BDC"/>
    <w:rsid w:val="00641211"/>
    <w:rsid w:val="00653864"/>
    <w:rsid w:val="006707BF"/>
    <w:rsid w:val="00685B6D"/>
    <w:rsid w:val="0068628C"/>
    <w:rsid w:val="00690116"/>
    <w:rsid w:val="006906B6"/>
    <w:rsid w:val="006909C2"/>
    <w:rsid w:val="00697EE5"/>
    <w:rsid w:val="006A1F9A"/>
    <w:rsid w:val="006B6DA4"/>
    <w:rsid w:val="007017AF"/>
    <w:rsid w:val="007145DF"/>
    <w:rsid w:val="0071586E"/>
    <w:rsid w:val="00727DF8"/>
    <w:rsid w:val="00736607"/>
    <w:rsid w:val="00744B8A"/>
    <w:rsid w:val="007544BC"/>
    <w:rsid w:val="007571D0"/>
    <w:rsid w:val="00763914"/>
    <w:rsid w:val="007700AA"/>
    <w:rsid w:val="0077279A"/>
    <w:rsid w:val="007758CF"/>
    <w:rsid w:val="007840EE"/>
    <w:rsid w:val="0078740F"/>
    <w:rsid w:val="00791567"/>
    <w:rsid w:val="007B663F"/>
    <w:rsid w:val="007C0EA5"/>
    <w:rsid w:val="00813D4B"/>
    <w:rsid w:val="0082204B"/>
    <w:rsid w:val="00835CA6"/>
    <w:rsid w:val="008405FD"/>
    <w:rsid w:val="008441AE"/>
    <w:rsid w:val="008514FA"/>
    <w:rsid w:val="00854413"/>
    <w:rsid w:val="008545B4"/>
    <w:rsid w:val="008560F4"/>
    <w:rsid w:val="00875A2E"/>
    <w:rsid w:val="00881547"/>
    <w:rsid w:val="008A1EB8"/>
    <w:rsid w:val="008A3A60"/>
    <w:rsid w:val="008B61FB"/>
    <w:rsid w:val="008B6789"/>
    <w:rsid w:val="008C4652"/>
    <w:rsid w:val="008C69A3"/>
    <w:rsid w:val="008D034A"/>
    <w:rsid w:val="008D49B9"/>
    <w:rsid w:val="008E0878"/>
    <w:rsid w:val="008E41C0"/>
    <w:rsid w:val="008F4B6F"/>
    <w:rsid w:val="008F5A21"/>
    <w:rsid w:val="00900ACD"/>
    <w:rsid w:val="00913860"/>
    <w:rsid w:val="00930721"/>
    <w:rsid w:val="0095023B"/>
    <w:rsid w:val="009507F7"/>
    <w:rsid w:val="00966BC1"/>
    <w:rsid w:val="00967AD8"/>
    <w:rsid w:val="0097418A"/>
    <w:rsid w:val="00976C50"/>
    <w:rsid w:val="009B48D5"/>
    <w:rsid w:val="009B69AA"/>
    <w:rsid w:val="009D156B"/>
    <w:rsid w:val="009E6C0F"/>
    <w:rsid w:val="00A01C70"/>
    <w:rsid w:val="00A020BE"/>
    <w:rsid w:val="00A042B5"/>
    <w:rsid w:val="00A06619"/>
    <w:rsid w:val="00A30EF4"/>
    <w:rsid w:val="00A36788"/>
    <w:rsid w:val="00A56111"/>
    <w:rsid w:val="00A57C33"/>
    <w:rsid w:val="00A627FD"/>
    <w:rsid w:val="00A67D10"/>
    <w:rsid w:val="00A716E4"/>
    <w:rsid w:val="00A93B34"/>
    <w:rsid w:val="00AA4840"/>
    <w:rsid w:val="00AE76C5"/>
    <w:rsid w:val="00AF60C5"/>
    <w:rsid w:val="00B2329A"/>
    <w:rsid w:val="00B4389D"/>
    <w:rsid w:val="00B47FA1"/>
    <w:rsid w:val="00B53975"/>
    <w:rsid w:val="00B75A9F"/>
    <w:rsid w:val="00BE019B"/>
    <w:rsid w:val="00BE230D"/>
    <w:rsid w:val="00BE7D76"/>
    <w:rsid w:val="00BF3BD0"/>
    <w:rsid w:val="00BF748A"/>
    <w:rsid w:val="00C02108"/>
    <w:rsid w:val="00C0773F"/>
    <w:rsid w:val="00C14878"/>
    <w:rsid w:val="00C267BB"/>
    <w:rsid w:val="00C34197"/>
    <w:rsid w:val="00C44A34"/>
    <w:rsid w:val="00C50BDA"/>
    <w:rsid w:val="00C6493E"/>
    <w:rsid w:val="00C66ECA"/>
    <w:rsid w:val="00C86C27"/>
    <w:rsid w:val="00C93E09"/>
    <w:rsid w:val="00CA2ED8"/>
    <w:rsid w:val="00CA3147"/>
    <w:rsid w:val="00CA4B52"/>
    <w:rsid w:val="00CA6703"/>
    <w:rsid w:val="00CB4816"/>
    <w:rsid w:val="00CC387A"/>
    <w:rsid w:val="00CD68B8"/>
    <w:rsid w:val="00D06C6B"/>
    <w:rsid w:val="00D404F0"/>
    <w:rsid w:val="00D45924"/>
    <w:rsid w:val="00D568DA"/>
    <w:rsid w:val="00D65E9F"/>
    <w:rsid w:val="00D7025F"/>
    <w:rsid w:val="00D7585E"/>
    <w:rsid w:val="00D8502D"/>
    <w:rsid w:val="00D878B7"/>
    <w:rsid w:val="00D9713F"/>
    <w:rsid w:val="00DD0FE9"/>
    <w:rsid w:val="00DD5679"/>
    <w:rsid w:val="00DE165A"/>
    <w:rsid w:val="00DE252E"/>
    <w:rsid w:val="00DF0EEA"/>
    <w:rsid w:val="00DF5B3B"/>
    <w:rsid w:val="00E0047B"/>
    <w:rsid w:val="00E009E3"/>
    <w:rsid w:val="00E05165"/>
    <w:rsid w:val="00E060E4"/>
    <w:rsid w:val="00E206B4"/>
    <w:rsid w:val="00E33E97"/>
    <w:rsid w:val="00E478EC"/>
    <w:rsid w:val="00E54C56"/>
    <w:rsid w:val="00E57D90"/>
    <w:rsid w:val="00E60038"/>
    <w:rsid w:val="00E63625"/>
    <w:rsid w:val="00E663B8"/>
    <w:rsid w:val="00E813AB"/>
    <w:rsid w:val="00E9250B"/>
    <w:rsid w:val="00EA54BC"/>
    <w:rsid w:val="00EA5661"/>
    <w:rsid w:val="00EB1AEE"/>
    <w:rsid w:val="00EC0868"/>
    <w:rsid w:val="00EC73DB"/>
    <w:rsid w:val="00EE3423"/>
    <w:rsid w:val="00EE586D"/>
    <w:rsid w:val="00EF6A47"/>
    <w:rsid w:val="00F06AE8"/>
    <w:rsid w:val="00F22C9B"/>
    <w:rsid w:val="00F3500A"/>
    <w:rsid w:val="00F3652C"/>
    <w:rsid w:val="00F448B3"/>
    <w:rsid w:val="00F47076"/>
    <w:rsid w:val="00F57FE2"/>
    <w:rsid w:val="00F60988"/>
    <w:rsid w:val="00F70F16"/>
    <w:rsid w:val="00F77477"/>
    <w:rsid w:val="00F97E9D"/>
    <w:rsid w:val="00FB3D86"/>
    <w:rsid w:val="00FC583B"/>
    <w:rsid w:val="00FC7EF4"/>
    <w:rsid w:val="00FD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A2E"/>
  </w:style>
  <w:style w:type="paragraph" w:styleId="Heading1">
    <w:name w:val="heading 1"/>
    <w:aliases w:val="1m,Long form,H1,h1,Head,1,Numbered,nu,Level 1 Head,Header 1,Context w/underline"/>
    <w:basedOn w:val="Normal"/>
    <w:next w:val="Normal"/>
    <w:link w:val="Heading1Char"/>
    <w:qFormat/>
    <w:rsid w:val="00D45924"/>
    <w:pPr>
      <w:pageBreakBefore/>
      <w:numPr>
        <w:numId w:val="3"/>
      </w:numPr>
      <w:spacing w:before="240" w:after="24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aliases w:val="2m,H2,Section Heading,Chapter Number/Appendix heading 3,Chapter Number/Appendix heading 31,Chapter Number/Appendix heading 32,Chapter Number/Appendix heading 33,Chapter Number/Appendix heading 311,Chapter Number/Appendix heading 321,h2,Head2,2"/>
    <w:basedOn w:val="Heading1"/>
    <w:next w:val="Normal"/>
    <w:link w:val="Heading2Char"/>
    <w:qFormat/>
    <w:rsid w:val="00D45924"/>
    <w:pPr>
      <w:pageBreakBefore w:val="0"/>
      <w:numPr>
        <w:ilvl w:val="1"/>
      </w:numPr>
      <w:spacing w:before="120" w:after="120"/>
      <w:outlineLvl w:val="1"/>
    </w:pPr>
    <w:rPr>
      <w:i/>
      <w:iCs/>
      <w:kern w:val="0"/>
      <w:sz w:val="28"/>
      <w:szCs w:val="28"/>
    </w:rPr>
  </w:style>
  <w:style w:type="paragraph" w:styleId="Heading3">
    <w:name w:val="heading 3"/>
    <w:aliases w:val="3m,H3,Org Heading 1,Org Heading 11,h11,Org Heading 12,h12,Org Heading 13,h13,Org Heading 14,h14,Org Heading 111,h111,Org Heading 121,h121,Org Heading 131,h131,Org Heading 15,h15,Org Heading 112,h112,Org Heading 122,h122,Org Heading 132,h132"/>
    <w:basedOn w:val="Heading2"/>
    <w:next w:val="Normal"/>
    <w:link w:val="Heading3Char"/>
    <w:qFormat/>
    <w:rsid w:val="00D45924"/>
    <w:pPr>
      <w:numPr>
        <w:ilvl w:val="2"/>
      </w:numPr>
      <w:outlineLvl w:val="2"/>
    </w:pPr>
    <w:rPr>
      <w:i w:val="0"/>
      <w:i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0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2E"/>
    <w:pPr>
      <w:spacing w:after="0" w:line="240" w:lineRule="auto"/>
    </w:pPr>
    <w:rPr>
      <w:rFonts w:ascii="Tahoma" w:hAnsi="Tahoma" w:cs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2E"/>
    <w:rPr>
      <w:rFonts w:ascii="Tahoma" w:hAnsi="Tahoma" w:cs="Tahoma"/>
      <w:sz w:val="24"/>
      <w:szCs w:val="16"/>
    </w:rPr>
  </w:style>
  <w:style w:type="paragraph" w:styleId="NoSpacing">
    <w:name w:val="No Spacing"/>
    <w:link w:val="NoSpacingChar"/>
    <w:uiPriority w:val="1"/>
    <w:qFormat/>
    <w:rsid w:val="003826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826E6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82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82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6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826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14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78"/>
  </w:style>
  <w:style w:type="paragraph" w:styleId="Footer">
    <w:name w:val="footer"/>
    <w:basedOn w:val="Normal"/>
    <w:link w:val="FooterChar"/>
    <w:uiPriority w:val="99"/>
    <w:unhideWhenUsed/>
    <w:rsid w:val="00C14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78"/>
  </w:style>
  <w:style w:type="table" w:styleId="TableGrid">
    <w:name w:val="Table Grid"/>
    <w:basedOn w:val="TableNormal"/>
    <w:uiPriority w:val="59"/>
    <w:rsid w:val="0047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25F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CF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CFB"/>
  </w:style>
  <w:style w:type="character" w:customStyle="1" w:styleId="Heading1Char">
    <w:name w:val="Heading 1 Char"/>
    <w:aliases w:val="1m Char,Long form Char,H1 Char,h1 Char,Head Char,1 Char,Numbered Char,nu Char,Level 1 Head Char,Header 1 Char,Context w/underline Char"/>
    <w:basedOn w:val="DefaultParagraphFont"/>
    <w:link w:val="Heading1"/>
    <w:rsid w:val="00D45924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m Char,H2 Char,Section Heading Char,Chapter Number/Appendix heading 3 Char,Chapter Number/Appendix heading 31 Char,Chapter Number/Appendix heading 32 Char,Chapter Number/Appendix heading 33 Char,Chapter Number/Appendix heading 311 Char"/>
    <w:basedOn w:val="DefaultParagraphFont"/>
    <w:link w:val="Heading2"/>
    <w:rsid w:val="00D45924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m Char,H3 Char,Org Heading 1 Char,Org Heading 11 Char,h11 Char,Org Heading 12 Char,h12 Char,Org Heading 13 Char,h13 Char,Org Heading 14 Char,h14 Char,Org Heading 111 Char,h111 Char,Org Heading 121 Char,h121 Char,Org Heading 131 Char"/>
    <w:basedOn w:val="DefaultParagraphFont"/>
    <w:link w:val="Heading3"/>
    <w:rsid w:val="00D45924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B3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B3D86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B3D8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032BF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875A2E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A2E"/>
    <w:rPr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2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2BF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069D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069D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0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1C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A2E"/>
  </w:style>
  <w:style w:type="paragraph" w:styleId="Heading1">
    <w:name w:val="heading 1"/>
    <w:aliases w:val="1m,Long form,H1,h1,Head,1,Numbered,nu,Level 1 Head,Header 1,Context w/underline"/>
    <w:basedOn w:val="Normal"/>
    <w:next w:val="Normal"/>
    <w:link w:val="Heading1Char"/>
    <w:qFormat/>
    <w:rsid w:val="00D45924"/>
    <w:pPr>
      <w:pageBreakBefore/>
      <w:numPr>
        <w:numId w:val="3"/>
      </w:numPr>
      <w:spacing w:before="240" w:after="24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aliases w:val="2m,H2,Section Heading,Chapter Number/Appendix heading 3,Chapter Number/Appendix heading 31,Chapter Number/Appendix heading 32,Chapter Number/Appendix heading 33,Chapter Number/Appendix heading 311,Chapter Number/Appendix heading 321,h2,Head2,2"/>
    <w:basedOn w:val="Heading1"/>
    <w:next w:val="Normal"/>
    <w:link w:val="Heading2Char"/>
    <w:qFormat/>
    <w:rsid w:val="00D45924"/>
    <w:pPr>
      <w:pageBreakBefore w:val="0"/>
      <w:numPr>
        <w:ilvl w:val="1"/>
      </w:numPr>
      <w:spacing w:before="120" w:after="120"/>
      <w:outlineLvl w:val="1"/>
    </w:pPr>
    <w:rPr>
      <w:i/>
      <w:iCs/>
      <w:kern w:val="0"/>
      <w:sz w:val="28"/>
      <w:szCs w:val="28"/>
    </w:rPr>
  </w:style>
  <w:style w:type="paragraph" w:styleId="Heading3">
    <w:name w:val="heading 3"/>
    <w:aliases w:val="3m,H3,Org Heading 1,Org Heading 11,h11,Org Heading 12,h12,Org Heading 13,h13,Org Heading 14,h14,Org Heading 111,h111,Org Heading 121,h121,Org Heading 131,h131,Org Heading 15,h15,Org Heading 112,h112,Org Heading 122,h122,Org Heading 132,h132"/>
    <w:basedOn w:val="Heading2"/>
    <w:next w:val="Normal"/>
    <w:link w:val="Heading3Char"/>
    <w:qFormat/>
    <w:rsid w:val="00D45924"/>
    <w:pPr>
      <w:numPr>
        <w:ilvl w:val="2"/>
      </w:numPr>
      <w:outlineLvl w:val="2"/>
    </w:pPr>
    <w:rPr>
      <w:i w:val="0"/>
      <w:i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0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2E"/>
    <w:pPr>
      <w:spacing w:after="0" w:line="240" w:lineRule="auto"/>
    </w:pPr>
    <w:rPr>
      <w:rFonts w:ascii="Tahoma" w:hAnsi="Tahoma" w:cs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2E"/>
    <w:rPr>
      <w:rFonts w:ascii="Tahoma" w:hAnsi="Tahoma" w:cs="Tahoma"/>
      <w:sz w:val="24"/>
      <w:szCs w:val="16"/>
    </w:rPr>
  </w:style>
  <w:style w:type="paragraph" w:styleId="NoSpacing">
    <w:name w:val="No Spacing"/>
    <w:link w:val="NoSpacingChar"/>
    <w:uiPriority w:val="1"/>
    <w:qFormat/>
    <w:rsid w:val="003826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826E6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82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82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6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826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14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78"/>
  </w:style>
  <w:style w:type="paragraph" w:styleId="Footer">
    <w:name w:val="footer"/>
    <w:basedOn w:val="Normal"/>
    <w:link w:val="FooterChar"/>
    <w:uiPriority w:val="99"/>
    <w:unhideWhenUsed/>
    <w:rsid w:val="00C14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78"/>
  </w:style>
  <w:style w:type="table" w:styleId="TableGrid">
    <w:name w:val="Table Grid"/>
    <w:basedOn w:val="TableNormal"/>
    <w:uiPriority w:val="59"/>
    <w:rsid w:val="0047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25F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CF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CFB"/>
  </w:style>
  <w:style w:type="character" w:customStyle="1" w:styleId="Heading1Char">
    <w:name w:val="Heading 1 Char"/>
    <w:aliases w:val="1m Char,Long form Char,H1 Char,h1 Char,Head Char,1 Char,Numbered Char,nu Char,Level 1 Head Char,Header 1 Char,Context w/underline Char"/>
    <w:basedOn w:val="DefaultParagraphFont"/>
    <w:link w:val="Heading1"/>
    <w:rsid w:val="00D45924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m Char,H2 Char,Section Heading Char,Chapter Number/Appendix heading 3 Char,Chapter Number/Appendix heading 31 Char,Chapter Number/Appendix heading 32 Char,Chapter Number/Appendix heading 33 Char,Chapter Number/Appendix heading 311 Char"/>
    <w:basedOn w:val="DefaultParagraphFont"/>
    <w:link w:val="Heading2"/>
    <w:rsid w:val="00D45924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m Char,H3 Char,Org Heading 1 Char,Org Heading 11 Char,h11 Char,Org Heading 12 Char,h12 Char,Org Heading 13 Char,h13 Char,Org Heading 14 Char,h14 Char,Org Heading 111 Char,h111 Char,Org Heading 121 Char,h121 Char,Org Heading 131 Char"/>
    <w:basedOn w:val="DefaultParagraphFont"/>
    <w:link w:val="Heading3"/>
    <w:rsid w:val="00D45924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B3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B3D86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B3D8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032BF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875A2E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A2E"/>
    <w:rPr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2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2BF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069D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069D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0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1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BDBFE-C52B-48C0-B5FF-E0241522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10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EQUIFAX FUSION</vt:lpstr>
    </vt:vector>
  </TitlesOfParts>
  <Company>Equifax Inc</Company>
  <LinksUpToDate>false</LinksUpToDate>
  <CharactersWithSpaces>12831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EQUIFAX FUSION</dc:title>
  <dc:subject>DOCUMENTATION</dc:subject>
  <dc:creator>Jaison Mathew</dc:creator>
  <cp:lastModifiedBy>Desikan Kalidass</cp:lastModifiedBy>
  <cp:revision>71</cp:revision>
  <dcterms:created xsi:type="dcterms:W3CDTF">2017-11-17T09:11:00Z</dcterms:created>
  <dcterms:modified xsi:type="dcterms:W3CDTF">2018-03-06T10:12:00Z</dcterms:modified>
</cp:coreProperties>
</file>